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BB7" w:rsidRPr="006717F9" w:rsidRDefault="00AB6DDE" w:rsidP="00215BB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kern w:val="0"/>
          <w:sz w:val="36"/>
          <w:szCs w:val="36"/>
        </w:rPr>
        <w:t>一，</w:t>
      </w:r>
      <w:r w:rsidR="00215BB7" w:rsidRPr="006717F9">
        <w:rPr>
          <w:rFonts w:ascii="宋体" w:eastAsia="宋体" w:hAnsi="宋体" w:cs="宋体"/>
          <w:b/>
          <w:bCs/>
          <w:kern w:val="0"/>
          <w:sz w:val="36"/>
          <w:szCs w:val="36"/>
        </w:rPr>
        <w:t>懂得浙大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—— 11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9</w:t>
      </w:r>
      <w:r w:rsidR="00215BB7" w:rsidRPr="006717F9">
        <w:rPr>
          <w:rFonts w:ascii="宋体" w:eastAsia="宋体" w:hAnsi="宋体" w:cs="宋体"/>
          <w:b/>
          <w:bCs/>
          <w:kern w:val="0"/>
          <w:sz w:val="36"/>
          <w:szCs w:val="36"/>
        </w:rPr>
        <w:t>年根基，求是精神代代传</w:t>
      </w:r>
    </w:p>
    <w:p w:rsidR="00215BB7" w:rsidRDefault="005233DF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【简介】</w:t>
      </w:r>
      <w:r w:rsidR="00215BB7" w:rsidRPr="006717F9">
        <w:rPr>
          <w:rFonts w:ascii="宋体" w:eastAsia="宋体" w:hAnsi="宋体" w:cs="宋体"/>
          <w:kern w:val="0"/>
          <w:sz w:val="24"/>
          <w:szCs w:val="24"/>
        </w:rPr>
        <w:t>一入浙大门，终身浙大人。浙大将带给你的，绝非仅仅是知识，更重要的是流传了</w:t>
      </w:r>
      <w:r w:rsidR="00AB6DDE">
        <w:rPr>
          <w:rFonts w:ascii="宋体" w:eastAsia="宋体" w:hAnsi="宋体" w:cs="宋体"/>
          <w:kern w:val="0"/>
          <w:sz w:val="24"/>
          <w:szCs w:val="24"/>
        </w:rPr>
        <w:t>11</w:t>
      </w:r>
      <w:r w:rsidR="00AB6DDE">
        <w:rPr>
          <w:rFonts w:ascii="宋体" w:eastAsia="宋体" w:hAnsi="宋体" w:cs="宋体" w:hint="eastAsia"/>
          <w:kern w:val="0"/>
          <w:sz w:val="24"/>
          <w:szCs w:val="24"/>
        </w:rPr>
        <w:t>9</w:t>
      </w:r>
      <w:r w:rsidR="00215BB7" w:rsidRPr="006717F9">
        <w:rPr>
          <w:rFonts w:ascii="宋体" w:eastAsia="宋体" w:hAnsi="宋体" w:cs="宋体"/>
          <w:kern w:val="0"/>
          <w:sz w:val="24"/>
          <w:szCs w:val="24"/>
        </w:rPr>
        <w:t>年的求是精神，它是浙大诞生至今的立足根基，它是西迁路上学子们的精神食粮，它是求是学子一生的宝贵财富。</w:t>
      </w:r>
    </w:p>
    <w:p w:rsidR="005233DF" w:rsidRDefault="005233DF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【目录】：1.竺可桢问 2，浙大概况 3，两大学院三大学园</w:t>
      </w:r>
      <w:r w:rsidR="00AB6DDE">
        <w:rPr>
          <w:rFonts w:ascii="宋体" w:eastAsia="宋体" w:hAnsi="宋体" w:cs="宋体" w:hint="eastAsia"/>
          <w:kern w:val="0"/>
          <w:sz w:val="24"/>
          <w:szCs w:val="24"/>
        </w:rPr>
        <w:t xml:space="preserve"> 4.七大校区</w:t>
      </w:r>
    </w:p>
    <w:p w:rsidR="005233DF" w:rsidRPr="005233DF" w:rsidRDefault="005233DF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【具体内容】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717F9">
        <w:rPr>
          <w:rFonts w:ascii="宋体" w:eastAsia="宋体" w:hAnsi="宋体" w:cs="宋体"/>
          <w:b/>
          <w:bCs/>
          <w:kern w:val="0"/>
          <w:sz w:val="27"/>
          <w:szCs w:val="27"/>
        </w:rPr>
        <w:t>竺可桢问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竺可桢老校长之于浙大，如梅贻琦先生之于清华，蔡元培先生之于北大。竺校长有一句名言：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诸位在校有两个问题要问问自己：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第一，到浙大来做什么？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第二，将来毕业后要做什么样的人？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这将是陪伴同学们大学四年</w:t>
      </w:r>
      <w:r w:rsidR="005233DF">
        <w:rPr>
          <w:rFonts w:ascii="宋体" w:eastAsia="宋体" w:hAnsi="宋体" w:cs="宋体"/>
          <w:kern w:val="0"/>
          <w:sz w:val="24"/>
          <w:szCs w:val="24"/>
        </w:rPr>
        <w:t>及至一</w:t>
      </w:r>
      <w:r w:rsidRPr="006717F9">
        <w:rPr>
          <w:rFonts w:ascii="宋体" w:eastAsia="宋体" w:hAnsi="宋体" w:cs="宋体"/>
          <w:kern w:val="0"/>
          <w:sz w:val="24"/>
          <w:szCs w:val="24"/>
        </w:rPr>
        <w:t>生的问题，希望你能在思考中有所收获，理解竺校长提这两个问题的良苦用心。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717F9">
        <w:rPr>
          <w:rFonts w:ascii="宋体" w:eastAsia="宋体" w:hAnsi="宋体" w:cs="宋体"/>
          <w:b/>
          <w:bCs/>
          <w:kern w:val="0"/>
          <w:sz w:val="27"/>
          <w:szCs w:val="27"/>
        </w:rPr>
        <w:t>浙大概况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浙江大学是一所历史悠久、声誉卓著的高等学府，坐落于中国历史文化名城、风景旅游胜地杭州。浙江大学的前身求是书院创立于1897年，为中国人自己最早创办 的新式高等学校之一。1928年，定名国立浙江大学。</w:t>
      </w:r>
      <w:r w:rsidR="005233DF">
        <w:rPr>
          <w:rFonts w:ascii="宋体" w:eastAsia="宋体" w:hAnsi="宋体" w:cs="宋体" w:hint="eastAsia"/>
          <w:kern w:val="0"/>
          <w:sz w:val="24"/>
          <w:szCs w:val="24"/>
        </w:rPr>
        <w:t>1937年，抗日战争爆发，</w:t>
      </w:r>
      <w:r w:rsidRPr="006717F9">
        <w:rPr>
          <w:rFonts w:ascii="宋体" w:eastAsia="宋体" w:hAnsi="宋体" w:cs="宋体"/>
          <w:kern w:val="0"/>
          <w:sz w:val="24"/>
          <w:szCs w:val="24"/>
        </w:rPr>
        <w:t>浙大举校西迁，在贵州遵义、湄潭等地办学七年，1946年秋回迁杭州。1952年全国高等 学校院系调整时，浙江大学部分系科转入兄弟高校和中国科学院，留在杭州的主体部分被分为多所单科性院校，后分别发展为原浙江大学、杭州大学、浙江农业大学 和浙江医科大学。1998年，同根同源的四校实现合并，组建了新浙江大学，迈上了创建世界一流大学的新征程。在</w:t>
      </w:r>
      <w:r w:rsidR="005233DF">
        <w:rPr>
          <w:rFonts w:ascii="宋体" w:eastAsia="宋体" w:hAnsi="宋体" w:cs="宋体"/>
          <w:kern w:val="0"/>
          <w:sz w:val="24"/>
          <w:szCs w:val="24"/>
        </w:rPr>
        <w:t>将近一百二十年</w:t>
      </w:r>
      <w:r w:rsidRPr="006717F9">
        <w:rPr>
          <w:rFonts w:ascii="宋体" w:eastAsia="宋体" w:hAnsi="宋体" w:cs="宋体"/>
          <w:kern w:val="0"/>
          <w:sz w:val="24"/>
          <w:szCs w:val="24"/>
        </w:rPr>
        <w:t>的办学历程中，浙江大学始终以 造就卓越人才、推动科技进步、服务社会发展、弘扬先进文化为己任，逐渐形成了以“求是创新”为校训的优良传统。</w:t>
      </w:r>
    </w:p>
    <w:p w:rsidR="005233DF" w:rsidRDefault="005233DF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233DF">
        <w:rPr>
          <w:rFonts w:asciiTheme="minorEastAsia" w:hAnsiTheme="minorEastAsia" w:hint="eastAsia"/>
          <w:sz w:val="24"/>
          <w:szCs w:val="24"/>
        </w:rPr>
        <w:t>浙江大学是一 所特色鲜明、在海内外有较大影响的综合型、研究型大学，其学科涵盖哲学、经济学、法学、教育学、文学、历史学、艺术学、理学、工学、农学、医学、管理学等 十二个门类。学校设有7个学部，36个学院（系）。拥有一级学科国家重点学科14个，二级学科国家重点学科21个。据ESI公布的数据，</w:t>
      </w:r>
      <w:r w:rsidRPr="005233DF">
        <w:rPr>
          <w:rFonts w:asciiTheme="minorEastAsia" w:hAnsiTheme="minorEastAsia" w:hint="eastAsia"/>
          <w:sz w:val="24"/>
          <w:szCs w:val="24"/>
        </w:rPr>
        <w:lastRenderedPageBreak/>
        <w:t>截至2016年1 月，我校18个学科进入世界学术机构前1%，居全国高校第二；7个学科进入世界前100位，4个学科进入世界前50位，居全国高校第一。</w:t>
      </w:r>
    </w:p>
    <w:p w:rsidR="005233DF" w:rsidRDefault="00215BB7" w:rsidP="00215BB7">
      <w:pPr>
        <w:widowControl/>
        <w:spacing w:before="100" w:beforeAutospacing="1" w:after="100" w:afterAutospacing="1"/>
        <w:jc w:val="left"/>
        <w:rPr>
          <w:rFonts w:hint="eastAsia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浙江大学坚持“以人为本，整合培养，求是创新，追求卓越”的教育理念，打造卓越教育品牌，致力于培养具有国际视野的未来领 导者。在长期的办学过程中，浙江大学培养了大批杰出人才，</w:t>
      </w:r>
      <w:r w:rsidR="005233DF" w:rsidRPr="005233DF">
        <w:rPr>
          <w:rFonts w:asciiTheme="minorEastAsia" w:hAnsiTheme="minorEastAsia" w:hint="eastAsia"/>
          <w:sz w:val="24"/>
          <w:szCs w:val="24"/>
        </w:rPr>
        <w:t>校友中当选为 两院院士的有200余人。学校与时俱进的教育思想，引领浙大教育教学模式改革始终走在全国高校前列；丰富的校园文化、先进的教学设施和广泛的国际交流为学 生成长创造了优越条件。截止2015届毕业生初次就业率达到98.4%，本科毕业生海内外深造率达到58.3%。</w:t>
      </w:r>
    </w:p>
    <w:p w:rsidR="00215BB7" w:rsidRPr="006717F9" w:rsidRDefault="005233DF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33DF">
        <w:t xml:space="preserve"> </w:t>
      </w:r>
      <w:hyperlink r:id="rId7" w:history="1">
        <w:r w:rsidR="00215BB7" w:rsidRPr="006717F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学校概况</w:t>
        </w:r>
      </w:hyperlink>
      <w:r w:rsidR="00215BB7" w:rsidRPr="006717F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8" w:history="1">
        <w:r w:rsidR="00215BB7" w:rsidRPr="006717F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学校标识</w:t>
        </w:r>
      </w:hyperlink>
      <w:r w:rsidR="00215BB7" w:rsidRPr="006717F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9" w:history="1">
        <w:r w:rsidR="00215BB7" w:rsidRPr="006717F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学校领导</w:t>
        </w:r>
      </w:hyperlink>
      <w:r w:rsidR="00215BB7" w:rsidRPr="006717F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0" w:history="1">
        <w:r w:rsidR="00215BB7" w:rsidRPr="006717F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浙大电子书</w:t>
        </w:r>
      </w:hyperlink>
      <w:r w:rsidR="00215BB7" w:rsidRPr="006717F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1" w:history="1">
        <w:r w:rsidR="00215BB7" w:rsidRPr="006717F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统计公报</w:t>
        </w:r>
      </w:hyperlink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详细内容请戳以上链接（引自浙江大学主页）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档案馆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 xml:space="preserve">进入 </w:t>
      </w:r>
      <w:hyperlink r:id="rId12" w:history="1">
        <w:r w:rsidRPr="006717F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档案馆</w:t>
        </w:r>
      </w:hyperlink>
      <w:r w:rsidRPr="006717F9">
        <w:rPr>
          <w:rFonts w:ascii="宋体" w:eastAsia="宋体" w:hAnsi="宋体" w:cs="宋体"/>
          <w:kern w:val="0"/>
          <w:sz w:val="24"/>
          <w:szCs w:val="24"/>
        </w:rPr>
        <w:t>了解浙大传奇的文军长征，认识浙大的过去。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717F9">
        <w:rPr>
          <w:rFonts w:ascii="宋体" w:eastAsia="宋体" w:hAnsi="宋体" w:cs="宋体"/>
          <w:b/>
          <w:bCs/>
          <w:kern w:val="0"/>
          <w:sz w:val="27"/>
          <w:szCs w:val="27"/>
        </w:rPr>
        <w:t>两大学院三大学园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717F9">
        <w:rPr>
          <w:rFonts w:ascii="宋体" w:eastAsia="宋体" w:hAnsi="宋体" w:cs="宋体"/>
          <w:b/>
          <w:bCs/>
          <w:kern w:val="0"/>
          <w:sz w:val="24"/>
          <w:szCs w:val="24"/>
        </w:rPr>
        <w:t>竺可桢学院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浙江大学竺可桢学院（Chu Kochen Honors College，简称CKC）成立于2000年5月，是以浙大竺可桢老校长之名命名，学院前身为创办于1984年的原浙江大学（工科）混合班。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竺 可桢学院是浙江大学对优秀本科生实施“特别培养”和“精英培养”的荣誉学院，是实施英才教育、培养优秀本科生的一个重要基地。本科阶段学业优秀且完成竺可 桢学院特别培养计划的学生可申请成为学校荣誉学生，荣誉学生可获得学校颁发的浙江大学竺可桢荣誉证书。学院毕业生前景广阔，国内外读研率达90%，其中出 国读研率在40%以上。</w:t>
      </w:r>
    </w:p>
    <w:p w:rsidR="005233DF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目前，竺可桢学院除设有</w:t>
      </w:r>
      <w:r w:rsidRPr="006717F9">
        <w:rPr>
          <w:rFonts w:ascii="宋体" w:eastAsia="宋体" w:hAnsi="宋体" w:cs="宋体"/>
          <w:b/>
          <w:bCs/>
          <w:kern w:val="0"/>
          <w:sz w:val="24"/>
          <w:szCs w:val="24"/>
        </w:rPr>
        <w:t>竺可桢学院混合班</w:t>
      </w:r>
      <w:r w:rsidRPr="006717F9">
        <w:rPr>
          <w:rFonts w:ascii="宋体" w:eastAsia="宋体" w:hAnsi="宋体" w:cs="宋体"/>
          <w:kern w:val="0"/>
          <w:sz w:val="24"/>
          <w:szCs w:val="24"/>
        </w:rPr>
        <w:t>及多个</w:t>
      </w:r>
      <w:r w:rsidRPr="006717F9">
        <w:rPr>
          <w:rFonts w:ascii="宋体" w:eastAsia="宋体" w:hAnsi="宋体" w:cs="宋体"/>
          <w:b/>
          <w:bCs/>
          <w:kern w:val="0"/>
          <w:sz w:val="24"/>
          <w:szCs w:val="24"/>
        </w:rPr>
        <w:t>求是科学班</w:t>
      </w:r>
      <w:r w:rsidRPr="006717F9">
        <w:rPr>
          <w:rFonts w:ascii="宋体" w:eastAsia="宋体" w:hAnsi="宋体" w:cs="宋体"/>
          <w:kern w:val="0"/>
          <w:sz w:val="24"/>
          <w:szCs w:val="24"/>
        </w:rPr>
        <w:t>外，还设有</w:t>
      </w:r>
      <w:r w:rsidRPr="006717F9">
        <w:rPr>
          <w:rFonts w:ascii="宋体" w:eastAsia="宋体" w:hAnsi="宋体" w:cs="宋体"/>
          <w:b/>
          <w:bCs/>
          <w:kern w:val="0"/>
          <w:sz w:val="24"/>
          <w:szCs w:val="24"/>
        </w:rPr>
        <w:t>巴德年医学班</w:t>
      </w:r>
      <w:r w:rsidRPr="006717F9">
        <w:rPr>
          <w:rFonts w:ascii="宋体" w:eastAsia="宋体" w:hAnsi="宋体" w:cs="宋体"/>
          <w:kern w:val="0"/>
          <w:sz w:val="24"/>
          <w:szCs w:val="24"/>
        </w:rPr>
        <w:t>等同兄弟学院联合培养的班级，以及</w:t>
      </w:r>
      <w:r w:rsidRPr="006717F9">
        <w:rPr>
          <w:rFonts w:ascii="宋体" w:eastAsia="宋体" w:hAnsi="宋体" w:cs="宋体"/>
          <w:b/>
          <w:bCs/>
          <w:kern w:val="0"/>
          <w:sz w:val="24"/>
          <w:szCs w:val="24"/>
        </w:rPr>
        <w:t>工程教育高级班</w:t>
      </w:r>
      <w:r w:rsidRPr="006717F9">
        <w:rPr>
          <w:rFonts w:ascii="宋体" w:eastAsia="宋体" w:hAnsi="宋体" w:cs="宋体"/>
          <w:kern w:val="0"/>
          <w:sz w:val="24"/>
          <w:szCs w:val="24"/>
        </w:rPr>
        <w:t>等个专业外辅修方式的交叉复合型本科人才培养平台</w:t>
      </w:r>
      <w:r w:rsidR="005233DF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 xml:space="preserve">更多信息请访问 </w:t>
      </w:r>
      <w:hyperlink r:id="rId13" w:history="1">
        <w:r w:rsidRPr="006717F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竺可桢学院首页</w:t>
        </w:r>
      </w:hyperlink>
      <w:r w:rsidRPr="006717F9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717F9">
        <w:rPr>
          <w:rFonts w:ascii="宋体" w:eastAsia="宋体" w:hAnsi="宋体" w:cs="宋体"/>
          <w:b/>
          <w:bCs/>
          <w:kern w:val="0"/>
          <w:sz w:val="24"/>
          <w:szCs w:val="24"/>
        </w:rPr>
        <w:t>求是学院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求 是学院成立于2008年7月，是浙大“一横多纵”学生教育管理体制的重要组成部分。所谓“一横”就是本科新生进校之后，在主修专业确认之前的通识教育培养 阶段，以“求是学院”为主负责学生管理，专业学院协助；所谓“多纵”就是本科生在主修专业确认之后，回归各专业学院管理。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lastRenderedPageBreak/>
        <w:t>求是学院实行的以学园为核心的属地化学生管理模式，下设紫云碧峰学园、丹阳青溪学园和蓝田学园。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 xml:space="preserve">更多信息请访问 </w:t>
      </w:r>
      <w:hyperlink r:id="rId14" w:history="1">
        <w:r w:rsidRPr="006717F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求是学院首页</w:t>
        </w:r>
      </w:hyperlink>
      <w:r w:rsidRPr="006717F9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717F9">
        <w:rPr>
          <w:rFonts w:ascii="宋体" w:eastAsia="宋体" w:hAnsi="宋体" w:cs="宋体"/>
          <w:b/>
          <w:bCs/>
          <w:kern w:val="0"/>
          <w:sz w:val="24"/>
          <w:szCs w:val="24"/>
        </w:rPr>
        <w:t>紫云碧峰学园（云峰）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28215" cy="2216785"/>
            <wp:effectExtent l="19050" t="0" r="635" b="0"/>
            <wp:docPr id="2" name="图片 2" descr="云峰学园园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云峰学园园徽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215" cy="221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BB7" w:rsidRPr="006717F9" w:rsidRDefault="005233DF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33DF">
        <w:rPr>
          <w:rFonts w:asciiTheme="minorEastAsia" w:hAnsiTheme="minorEastAsia" w:hint="eastAsia"/>
          <w:sz w:val="24"/>
          <w:szCs w:val="24"/>
        </w:rPr>
        <w:t>浙江大学求是学院云峰学园由工科试验班（信息）、工科试验班（建筑与土木）、应用生物科学（农学）、应用生物科学（生工食品）、科技与创意设计试验班、艺术设计等3000多名学生组成，有教师13名、班主任122名。</w:t>
      </w:r>
      <w:r w:rsidR="00215BB7" w:rsidRPr="006717F9">
        <w:rPr>
          <w:rFonts w:ascii="宋体" w:eastAsia="宋体" w:hAnsi="宋体" w:cs="宋体"/>
          <w:kern w:val="0"/>
          <w:sz w:val="24"/>
          <w:szCs w:val="24"/>
        </w:rPr>
        <w:t>紫云碧峰学园一直以“修己、乐知、务本、笃行”为园训，语出《论语》，旨在要求云峰学子内外兼修，德才兼备，志存高远，脚踏实地。</w:t>
      </w:r>
    </w:p>
    <w:p w:rsidR="005233DF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紫 云碧峰学园围绕着学生的思想政治教育、党团建设、学业指导、学生活动、心理素质教育等展开工作，将“建设幸福园区”确立为学园综合发展的主题，通过“水墨 云峰”文化节、“院长•名教授”讲堂、五星会客室、“峰云汇•名人堂”、领航工程、学业生涯规划大赛等品牌活动来引领学生思想进步</w:t>
      </w:r>
      <w:r w:rsidR="005233DF">
        <w:rPr>
          <w:rFonts w:ascii="宋体" w:eastAsia="宋体" w:hAnsi="宋体" w:cs="宋体"/>
          <w:kern w:val="0"/>
          <w:sz w:val="24"/>
          <w:szCs w:val="24"/>
        </w:rPr>
        <w:t>，丰富大学生活。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紫云碧峰学园包含2个园区，10幢 宿舍楼，基础设施完备，内含健身房、学生活动室等。本着“幸福园区”，一切以学生为本的理念，为学生学习之余提供了锻炼身体、互动交流的场所。“做学生的 知心朋友，帮学生排忧解难，为学生发展谋划，促学生健康成长”是学园老师的工作理念，我们在一片樱花林中幸福地等待你的到来！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 xml:space="preserve">更多信息请访问 </w:t>
      </w:r>
      <w:hyperlink r:id="rId16" w:history="1">
        <w:r w:rsidRPr="006717F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云峰学园首页</w:t>
        </w:r>
      </w:hyperlink>
      <w:r w:rsidRPr="006717F9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717F9">
        <w:rPr>
          <w:rFonts w:ascii="宋体" w:eastAsia="宋体" w:hAnsi="宋体" w:cs="宋体"/>
          <w:b/>
          <w:bCs/>
          <w:kern w:val="0"/>
          <w:sz w:val="24"/>
          <w:szCs w:val="24"/>
        </w:rPr>
        <w:t>丹阳青溪学园（丹青）</w:t>
      </w:r>
    </w:p>
    <w:p w:rsidR="00215BB7" w:rsidRPr="007F40A0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0A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048510" cy="2077720"/>
            <wp:effectExtent l="19050" t="0" r="8890" b="0"/>
            <wp:docPr id="3" name="图片 3" descr="丹青学园园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丹青学园园徽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207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BB7" w:rsidRPr="006717F9" w:rsidRDefault="005233DF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0A0">
        <w:rPr>
          <w:rFonts w:hint="eastAsia"/>
          <w:sz w:val="24"/>
          <w:szCs w:val="24"/>
        </w:rPr>
        <w:t>丹青学园现有大一、大二本科学生近</w:t>
      </w:r>
      <w:r w:rsidRPr="007F40A0">
        <w:rPr>
          <w:rFonts w:hint="eastAsia"/>
          <w:sz w:val="24"/>
          <w:szCs w:val="24"/>
        </w:rPr>
        <w:t>3700</w:t>
      </w:r>
      <w:r w:rsidRPr="007F40A0">
        <w:rPr>
          <w:rFonts w:hint="eastAsia"/>
          <w:sz w:val="24"/>
          <w:szCs w:val="24"/>
        </w:rPr>
        <w:t>名，</w:t>
      </w:r>
      <w:r w:rsidRPr="007F40A0">
        <w:rPr>
          <w:rFonts w:hint="eastAsia"/>
          <w:sz w:val="24"/>
          <w:szCs w:val="24"/>
        </w:rPr>
        <w:t>139</w:t>
      </w:r>
      <w:r w:rsidRPr="007F40A0">
        <w:rPr>
          <w:rFonts w:hint="eastAsia"/>
          <w:sz w:val="24"/>
          <w:szCs w:val="24"/>
        </w:rPr>
        <w:t>个班级，包括人文科学、人文外语、人文传媒、社会科学、理科、理科（生环地）、国防生、民族生等大类，主要对应人文、外国语言与国际交流、传媒与国际文化、经济、法学、教育、管理、公共管理、数学、物理学、化学、地球科学、心理与行为科学、生命科学、环境与资源等</w:t>
      </w:r>
      <w:r w:rsidRPr="007F40A0">
        <w:rPr>
          <w:rFonts w:hint="eastAsia"/>
          <w:sz w:val="24"/>
          <w:szCs w:val="24"/>
        </w:rPr>
        <w:t>15</w:t>
      </w:r>
      <w:r w:rsidRPr="007F40A0">
        <w:rPr>
          <w:rFonts w:hint="eastAsia"/>
          <w:sz w:val="24"/>
          <w:szCs w:val="24"/>
        </w:rPr>
        <w:t>个学院（系）。</w:t>
      </w:r>
      <w:r w:rsidR="00215BB7" w:rsidRPr="006717F9">
        <w:rPr>
          <w:rFonts w:ascii="宋体" w:eastAsia="宋体" w:hAnsi="宋体" w:cs="宋体"/>
          <w:kern w:val="0"/>
          <w:sz w:val="24"/>
          <w:szCs w:val="24"/>
        </w:rPr>
        <w:t>丹青学园的园训为“自信、负责、大气、有为”。</w:t>
      </w:r>
    </w:p>
    <w:p w:rsidR="007F40A0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 xml:space="preserve">学园着力打造 全方位的锻炼平台，包括党员素质发展中心、分团委学生组织、学生会、新闻推广中心、心翔学生资助中心、爱心社、新生之友工作委员会、学业指导中心、职业规 </w:t>
      </w:r>
      <w:r w:rsidR="007F40A0">
        <w:rPr>
          <w:rFonts w:ascii="宋体" w:eastAsia="宋体" w:hAnsi="宋体" w:cs="宋体"/>
          <w:kern w:val="0"/>
          <w:sz w:val="24"/>
          <w:szCs w:val="24"/>
        </w:rPr>
        <w:t>划基地等。</w:t>
      </w:r>
      <w:r w:rsidRPr="006717F9">
        <w:rPr>
          <w:rFonts w:ascii="宋体" w:eastAsia="宋体" w:hAnsi="宋体" w:cs="宋体"/>
          <w:kern w:val="0"/>
          <w:sz w:val="24"/>
          <w:szCs w:val="24"/>
        </w:rPr>
        <w:t>学园注重与专业院系的有机衔接，邀请名师专家举办学科报告会、师生座谈会等，以开拓眼界、提升学科素养。近年来，学园已逐渐沉淀“鲲鹏计划 －新生党员培养工程”、“文挥梦想•韵写丹青”文化节、“新生特色团支部”创建活动、“丹青之星”典型人物访谈、“学海导航”节、“自强之星”年度人物评 选等品牌活动</w:t>
      </w:r>
      <w:r w:rsidR="007F40A0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 xml:space="preserve">更多信息请访问 </w:t>
      </w:r>
      <w:hyperlink r:id="rId18" w:history="1">
        <w:r w:rsidRPr="006717F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丹青学园首页</w:t>
        </w:r>
      </w:hyperlink>
      <w:r w:rsidRPr="006717F9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717F9">
        <w:rPr>
          <w:rFonts w:ascii="宋体" w:eastAsia="宋体" w:hAnsi="宋体" w:cs="宋体"/>
          <w:b/>
          <w:bCs/>
          <w:kern w:val="0"/>
          <w:sz w:val="24"/>
          <w:szCs w:val="24"/>
        </w:rPr>
        <w:t>蓝田学园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41220" cy="2135505"/>
            <wp:effectExtent l="19050" t="0" r="0" b="0"/>
            <wp:docPr id="4" name="图片 4" descr="蓝田学园园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蓝田学园园徽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35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蓝田园区由六幢楼房环绕而成，绿意盎然，环境优美，现有6000余</w:t>
      </w:r>
      <w:r w:rsidR="007F40A0">
        <w:rPr>
          <w:rFonts w:ascii="宋体" w:eastAsia="宋体" w:hAnsi="宋体" w:cs="宋体"/>
          <w:kern w:val="0"/>
          <w:sz w:val="24"/>
          <w:szCs w:val="24"/>
        </w:rPr>
        <w:t>名学生和教职工居住于此，拥有</w:t>
      </w:r>
      <w:r w:rsidRPr="006717F9">
        <w:rPr>
          <w:rFonts w:ascii="宋体" w:eastAsia="宋体" w:hAnsi="宋体" w:cs="宋体"/>
          <w:kern w:val="0"/>
          <w:sz w:val="24"/>
          <w:szCs w:val="24"/>
        </w:rPr>
        <w:t>8个办公室、2个会议室、2个党员之家、1个职业生涯规划基地和4个学生活动室，供师生居住和办公使用</w:t>
      </w:r>
      <w:r w:rsidR="007F40A0">
        <w:rPr>
          <w:rFonts w:ascii="宋体" w:eastAsia="宋体" w:hAnsi="宋体" w:cs="宋体"/>
          <w:kern w:val="0"/>
          <w:sz w:val="24"/>
          <w:szCs w:val="24"/>
        </w:rPr>
        <w:t>。</w:t>
      </w:r>
      <w:r w:rsidRPr="006717F9">
        <w:rPr>
          <w:rFonts w:ascii="宋体" w:eastAsia="宋体" w:hAnsi="宋体" w:cs="宋体"/>
          <w:kern w:val="0"/>
          <w:sz w:val="24"/>
          <w:szCs w:val="24"/>
        </w:rPr>
        <w:t>目前，蓝田学园主要负责培</w:t>
      </w:r>
      <w:r w:rsidRPr="006717F9">
        <w:rPr>
          <w:rFonts w:ascii="宋体" w:eastAsia="宋体" w:hAnsi="宋体" w:cs="宋体"/>
          <w:kern w:val="0"/>
          <w:sz w:val="24"/>
          <w:szCs w:val="24"/>
        </w:rPr>
        <w:lastRenderedPageBreak/>
        <w:t>养工学部、医学部下属院系的大一大二学生。</w:t>
      </w:r>
      <w:r w:rsidR="007F40A0" w:rsidRPr="006717F9">
        <w:rPr>
          <w:rFonts w:ascii="宋体" w:eastAsia="宋体" w:hAnsi="宋体" w:cs="宋体"/>
          <w:kern w:val="0"/>
          <w:sz w:val="24"/>
          <w:szCs w:val="24"/>
        </w:rPr>
        <w:t>园训：学求真理,行求正义,理术兼长,明体达用</w:t>
      </w:r>
      <w:r w:rsidR="007F40A0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学园下设分团委、综合事务办公室、学生会、党员素质发展中心、学业指导中心、文体发展中心、学术发展中心、职业生涯规划中心、 “蔚蓝星空”新闻中心、心理健康协会等组织，积极搭建各类平台、开展各类活动，培养学生综合素质，优化学园育人环境。</w:t>
      </w:r>
      <w:r w:rsidR="007F40A0" w:rsidRPr="006717F9">
        <w:rPr>
          <w:rFonts w:ascii="宋体" w:eastAsia="宋体" w:hAnsi="宋体" w:cs="宋体"/>
          <w:kern w:val="0"/>
          <w:sz w:val="24"/>
          <w:szCs w:val="24"/>
        </w:rPr>
        <w:t>蓝田宿舍区为仿八卦图结构，</w:t>
      </w:r>
      <w:r w:rsidR="007F40A0">
        <w:rPr>
          <w:rFonts w:ascii="宋体" w:eastAsia="宋体" w:hAnsi="宋体" w:cs="宋体"/>
          <w:kern w:val="0"/>
          <w:sz w:val="24"/>
          <w:szCs w:val="24"/>
        </w:rPr>
        <w:t>十分独特哦。</w:t>
      </w:r>
      <w:r w:rsidR="007F40A0" w:rsidRPr="006717F9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 xml:space="preserve">更多信息请访问 </w:t>
      </w:r>
      <w:hyperlink r:id="rId20" w:history="1">
        <w:r w:rsidRPr="006717F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蓝田学园首页</w:t>
        </w:r>
      </w:hyperlink>
      <w:r w:rsidRPr="006717F9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717F9">
        <w:rPr>
          <w:rFonts w:ascii="宋体" w:eastAsia="宋体" w:hAnsi="宋体" w:cs="宋体"/>
          <w:b/>
          <w:bCs/>
          <w:kern w:val="0"/>
          <w:sz w:val="27"/>
          <w:szCs w:val="27"/>
        </w:rPr>
        <w:t>七大校区</w:t>
      </w:r>
    </w:p>
    <w:p w:rsidR="007F40A0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浙 大已经建成的校区共</w:t>
      </w:r>
      <w:r w:rsidR="007F40A0">
        <w:rPr>
          <w:rFonts w:ascii="宋体" w:eastAsia="宋体" w:hAnsi="宋体" w:cs="宋体"/>
          <w:kern w:val="0"/>
          <w:sz w:val="24"/>
          <w:szCs w:val="24"/>
        </w:rPr>
        <w:t>六个：紫金港校区、玉泉校区、西溪校区、之江校区，</w:t>
      </w:r>
      <w:r w:rsidRPr="006717F9">
        <w:rPr>
          <w:rFonts w:ascii="宋体" w:eastAsia="宋体" w:hAnsi="宋体" w:cs="宋体"/>
          <w:kern w:val="0"/>
          <w:sz w:val="24"/>
          <w:szCs w:val="24"/>
        </w:rPr>
        <w:t>华家池校区</w:t>
      </w:r>
      <w:r w:rsidR="007F40A0">
        <w:rPr>
          <w:rFonts w:ascii="宋体" w:eastAsia="宋体" w:hAnsi="宋体" w:cs="宋体"/>
          <w:kern w:val="0"/>
          <w:sz w:val="24"/>
          <w:szCs w:val="24"/>
        </w:rPr>
        <w:t>和舟山校区</w:t>
      </w:r>
      <w:r w:rsidRPr="006717F9">
        <w:rPr>
          <w:rFonts w:ascii="宋体" w:eastAsia="宋体" w:hAnsi="宋体" w:cs="宋体"/>
          <w:kern w:val="0"/>
          <w:sz w:val="24"/>
          <w:szCs w:val="24"/>
        </w:rPr>
        <w:t>。新生们都住在紫金港校区，到了大三时（有的专业是大四），工科大部分专 业学生搬到玉泉校区，部分人文社科理科专业的学生搬到西溪，法学去之江，部分医学院、农学院学生搬到华家池，</w:t>
      </w:r>
      <w:r w:rsidR="007F40A0">
        <w:rPr>
          <w:rFonts w:ascii="宋体" w:eastAsia="宋体" w:hAnsi="宋体" w:cs="宋体"/>
          <w:kern w:val="0"/>
          <w:sz w:val="24"/>
          <w:szCs w:val="24"/>
        </w:rPr>
        <w:t>海洋专业学生则会搬到新建成的舟山校区，</w:t>
      </w:r>
      <w:r w:rsidRPr="006717F9">
        <w:rPr>
          <w:rFonts w:ascii="宋体" w:eastAsia="宋体" w:hAnsi="宋体" w:cs="宋体"/>
          <w:kern w:val="0"/>
          <w:sz w:val="24"/>
          <w:szCs w:val="24"/>
        </w:rPr>
        <w:t>其他则留守紫金港</w:t>
      </w:r>
      <w:r w:rsidR="007F40A0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关于第七个校区</w:t>
      </w:r>
      <w:ins w:id="0" w:author="Lenovo" w:date="2016-05-25T08:42:00Z">
        <w:r>
          <w:rPr>
            <w:rFonts w:ascii="宋体" w:eastAsia="宋体" w:hAnsi="宋体" w:cs="宋体"/>
            <w:kern w:val="0"/>
            <w:sz w:val="24"/>
            <w:szCs w:val="24"/>
          </w:rPr>
          <w:t>——海宁校区</w:t>
        </w:r>
      </w:ins>
      <w:r w:rsidR="007F40A0">
        <w:rPr>
          <w:rFonts w:ascii="宋体" w:eastAsia="宋体" w:hAnsi="宋体" w:cs="宋体"/>
          <w:kern w:val="0"/>
          <w:sz w:val="24"/>
          <w:szCs w:val="24"/>
        </w:rPr>
        <w:t>，在</w:t>
      </w:r>
      <w:r w:rsidR="007F40A0">
        <w:rPr>
          <w:rFonts w:ascii="宋体" w:eastAsia="宋体" w:hAnsi="宋体" w:cs="宋体" w:hint="eastAsia"/>
          <w:kern w:val="0"/>
          <w:sz w:val="24"/>
          <w:szCs w:val="24"/>
        </w:rPr>
        <w:t>2013年</w:t>
      </w:r>
      <w:r w:rsidRPr="006717F9">
        <w:rPr>
          <w:rFonts w:ascii="宋体" w:eastAsia="宋体" w:hAnsi="宋体" w:cs="宋体"/>
          <w:kern w:val="0"/>
          <w:sz w:val="24"/>
          <w:szCs w:val="24"/>
        </w:rPr>
        <w:t>，浙江大学与英国帝国理工学院就建立联合学院事宜签署了“浙江大学——帝国理工联合学院合作谅解备忘录”，中国高校将首次在世界名 校建立海外校区！该校区为选址于海宁市区鹃湖湖畔的浙江大学国际联合学院（海宁国际校区），规划总占地1200亩。作为浙江大学的有机组成部分，浙江大学 国际联合学院（海宁国际校区）将集聚多个国际一流的合作伙伴，共建若干个联合学院及交叉研究和成果转移中心。国际联合学院在培养国际化创新人才的同时，推 进海外高技术成果转化，吸引和鼓励海外高科技成果在当地乃至长三角地区落地，为推动和提升地方经济建设发展服务。敬请期待~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@@ 穿梭于</w:t>
      </w:r>
      <w:r w:rsidR="007F40A0">
        <w:rPr>
          <w:rFonts w:ascii="宋体" w:eastAsia="宋体" w:hAnsi="宋体" w:cs="宋体"/>
          <w:kern w:val="0"/>
          <w:sz w:val="24"/>
          <w:szCs w:val="24"/>
        </w:rPr>
        <w:t>六个</w:t>
      </w:r>
      <w:r w:rsidRPr="006717F9">
        <w:rPr>
          <w:rFonts w:ascii="宋体" w:eastAsia="宋体" w:hAnsi="宋体" w:cs="宋体"/>
          <w:kern w:val="0"/>
          <w:sz w:val="24"/>
          <w:szCs w:val="24"/>
        </w:rPr>
        <w:t>校区</w:t>
      </w:r>
    </w:p>
    <w:p w:rsidR="00215BB7" w:rsidRPr="006717F9" w:rsidRDefault="00215BB7" w:rsidP="00215BB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从紫金港到玉泉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出校门</w:t>
      </w:r>
      <w:r>
        <w:rPr>
          <w:rFonts w:ascii="宋体" w:eastAsia="宋体" w:hAnsi="宋体" w:cs="宋体"/>
          <w:kern w:val="0"/>
          <w:sz w:val="24"/>
          <w:szCs w:val="24"/>
        </w:rPr>
        <w:t>右拐</w:t>
      </w:r>
      <w:bookmarkStart w:id="1" w:name="OLE_LINK1"/>
      <w:bookmarkStart w:id="2" w:name="OLE_LINK2"/>
      <w:ins w:id="3" w:author="Lenovo" w:date="2016-05-25T08:50:00Z">
        <w:r>
          <w:rPr>
            <w:rFonts w:ascii="宋体" w:eastAsia="宋体" w:hAnsi="宋体" w:cs="宋体"/>
            <w:kern w:val="0"/>
            <w:sz w:val="24"/>
            <w:szCs w:val="24"/>
          </w:rPr>
          <w:t>从浦家桥站上车</w:t>
        </w:r>
      </w:ins>
      <w:bookmarkEnd w:id="1"/>
      <w:bookmarkEnd w:id="2"/>
      <w:r w:rsidRPr="006717F9">
        <w:rPr>
          <w:rFonts w:ascii="宋体" w:eastAsia="宋体" w:hAnsi="宋体" w:cs="宋体"/>
          <w:kern w:val="0"/>
          <w:sz w:val="24"/>
          <w:szCs w:val="24"/>
        </w:rPr>
        <w:t>乘坐</w:t>
      </w:r>
      <w:r w:rsidRPr="006717F9">
        <w:rPr>
          <w:rFonts w:ascii="宋体" w:eastAsia="宋体" w:hAnsi="宋体" w:cs="宋体"/>
          <w:b/>
          <w:bCs/>
          <w:kern w:val="0"/>
          <w:sz w:val="24"/>
          <w:szCs w:val="24"/>
        </w:rPr>
        <w:t>K89</w:t>
      </w:r>
      <w:r w:rsidRPr="006717F9">
        <w:rPr>
          <w:rFonts w:ascii="宋体" w:eastAsia="宋体" w:hAnsi="宋体" w:cs="宋体"/>
          <w:kern w:val="0"/>
          <w:sz w:val="24"/>
          <w:szCs w:val="24"/>
        </w:rPr>
        <w:t>路车到终点</w:t>
      </w:r>
      <w:r w:rsidRPr="006717F9">
        <w:rPr>
          <w:rFonts w:ascii="宋体" w:eastAsia="宋体" w:hAnsi="宋体" w:cs="宋体"/>
          <w:b/>
          <w:bCs/>
          <w:kern w:val="0"/>
          <w:sz w:val="24"/>
          <w:szCs w:val="24"/>
        </w:rPr>
        <w:t>浙大站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全程耗时约45分钟\n</w:t>
      </w:r>
    </w:p>
    <w:p w:rsidR="00215BB7" w:rsidRPr="006717F9" w:rsidRDefault="00215BB7" w:rsidP="00215BB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从紫金港到西溪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步行至</w:t>
      </w:r>
      <w:r w:rsidRPr="006717F9">
        <w:rPr>
          <w:rFonts w:ascii="宋体" w:eastAsia="宋体" w:hAnsi="宋体" w:cs="宋体"/>
          <w:b/>
          <w:bCs/>
          <w:kern w:val="0"/>
          <w:sz w:val="24"/>
          <w:szCs w:val="24"/>
        </w:rPr>
        <w:t>机动车辆管理所</w:t>
      </w:r>
      <w:r w:rsidRPr="006717F9">
        <w:rPr>
          <w:rFonts w:ascii="宋体" w:eastAsia="宋体" w:hAnsi="宋体" w:cs="宋体"/>
          <w:kern w:val="0"/>
          <w:sz w:val="24"/>
          <w:szCs w:val="24"/>
        </w:rPr>
        <w:t>乘坐</w:t>
      </w:r>
      <w:r w:rsidRPr="006717F9">
        <w:rPr>
          <w:rFonts w:ascii="宋体" w:eastAsia="宋体" w:hAnsi="宋体" w:cs="宋体"/>
          <w:b/>
          <w:bCs/>
          <w:kern w:val="0"/>
          <w:sz w:val="24"/>
          <w:szCs w:val="24"/>
        </w:rPr>
        <w:t>K900</w:t>
      </w:r>
      <w:r w:rsidRPr="006717F9">
        <w:rPr>
          <w:rFonts w:ascii="宋体" w:eastAsia="宋体" w:hAnsi="宋体" w:cs="宋体"/>
          <w:kern w:val="0"/>
          <w:sz w:val="24"/>
          <w:szCs w:val="24"/>
        </w:rPr>
        <w:t>路到</w:t>
      </w:r>
      <w:r w:rsidRPr="006717F9">
        <w:rPr>
          <w:rFonts w:ascii="宋体" w:eastAsia="宋体" w:hAnsi="宋体" w:cs="宋体"/>
          <w:b/>
          <w:bCs/>
          <w:kern w:val="0"/>
          <w:sz w:val="24"/>
          <w:szCs w:val="24"/>
        </w:rPr>
        <w:t>浙大西溪校区（天目山路）站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也可在浙大紫金港中心站乘坐</w:t>
      </w:r>
      <w:r w:rsidRPr="006717F9">
        <w:rPr>
          <w:rFonts w:ascii="宋体" w:eastAsia="宋体" w:hAnsi="宋体" w:cs="宋体"/>
          <w:b/>
          <w:bCs/>
          <w:kern w:val="0"/>
          <w:sz w:val="24"/>
          <w:szCs w:val="24"/>
        </w:rPr>
        <w:t>K74</w:t>
      </w:r>
      <w:r w:rsidRPr="006717F9">
        <w:rPr>
          <w:rFonts w:ascii="宋体" w:eastAsia="宋体" w:hAnsi="宋体" w:cs="宋体"/>
          <w:kern w:val="0"/>
          <w:sz w:val="24"/>
          <w:szCs w:val="24"/>
        </w:rPr>
        <w:t>路到</w:t>
      </w:r>
      <w:r w:rsidRPr="006717F9">
        <w:rPr>
          <w:rFonts w:ascii="宋体" w:eastAsia="宋体" w:hAnsi="宋体" w:cs="宋体"/>
          <w:b/>
          <w:bCs/>
          <w:kern w:val="0"/>
          <w:sz w:val="24"/>
          <w:szCs w:val="24"/>
        </w:rPr>
        <w:t>上宁桥站</w:t>
      </w:r>
      <w:r w:rsidRPr="006717F9">
        <w:rPr>
          <w:rFonts w:ascii="宋体" w:eastAsia="宋体" w:hAnsi="宋体" w:cs="宋体"/>
          <w:kern w:val="0"/>
          <w:sz w:val="24"/>
          <w:szCs w:val="24"/>
        </w:rPr>
        <w:t>下车后步行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全程耗时约1小时</w:t>
      </w:r>
    </w:p>
    <w:p w:rsidR="00215BB7" w:rsidRPr="006717F9" w:rsidRDefault="00215BB7" w:rsidP="00215BB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从紫金港到之江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lastRenderedPageBreak/>
        <w:t>出校门右拐</w:t>
      </w:r>
      <w:ins w:id="4" w:author="Lenovo" w:date="2016-05-25T08:50:00Z">
        <w:r>
          <w:rPr>
            <w:rFonts w:ascii="宋体" w:eastAsia="宋体" w:hAnsi="宋体" w:cs="宋体"/>
            <w:kern w:val="0"/>
            <w:sz w:val="24"/>
            <w:szCs w:val="24"/>
          </w:rPr>
          <w:t>从浦家桥站上车</w:t>
        </w:r>
      </w:ins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6717F9">
        <w:rPr>
          <w:rFonts w:ascii="宋体" w:eastAsia="宋体" w:hAnsi="宋体" w:cs="宋体"/>
          <w:kern w:val="0"/>
          <w:sz w:val="24"/>
          <w:szCs w:val="24"/>
        </w:rPr>
        <w:t>乘坐</w:t>
      </w:r>
      <w:r w:rsidRPr="006717F9">
        <w:rPr>
          <w:rFonts w:ascii="宋体" w:eastAsia="宋体" w:hAnsi="宋体" w:cs="宋体"/>
          <w:b/>
          <w:bCs/>
          <w:kern w:val="0"/>
          <w:sz w:val="24"/>
          <w:szCs w:val="24"/>
        </w:rPr>
        <w:t>K89</w:t>
      </w:r>
      <w:r w:rsidRPr="006717F9">
        <w:rPr>
          <w:rFonts w:ascii="宋体" w:eastAsia="宋体" w:hAnsi="宋体" w:cs="宋体"/>
          <w:kern w:val="0"/>
          <w:sz w:val="24"/>
          <w:szCs w:val="24"/>
        </w:rPr>
        <w:t>路到</w:t>
      </w:r>
      <w:r w:rsidRPr="006717F9">
        <w:rPr>
          <w:rFonts w:ascii="宋体" w:eastAsia="宋体" w:hAnsi="宋体" w:cs="宋体"/>
          <w:b/>
          <w:bCs/>
          <w:kern w:val="0"/>
          <w:sz w:val="24"/>
          <w:szCs w:val="24"/>
        </w:rPr>
        <w:t>浙大附中站</w:t>
      </w:r>
      <w:r w:rsidRPr="006717F9">
        <w:rPr>
          <w:rFonts w:ascii="宋体" w:eastAsia="宋体" w:hAnsi="宋体" w:cs="宋体"/>
          <w:kern w:val="0"/>
          <w:sz w:val="24"/>
          <w:szCs w:val="24"/>
        </w:rPr>
        <w:t>再换乘</w:t>
      </w:r>
      <w:r w:rsidRPr="006717F9">
        <w:rPr>
          <w:rFonts w:ascii="宋体" w:eastAsia="宋体" w:hAnsi="宋体" w:cs="宋体"/>
          <w:b/>
          <w:bCs/>
          <w:kern w:val="0"/>
          <w:sz w:val="24"/>
          <w:szCs w:val="24"/>
        </w:rPr>
        <w:t>Y5</w:t>
      </w:r>
      <w:r w:rsidRPr="006717F9">
        <w:rPr>
          <w:rFonts w:ascii="宋体" w:eastAsia="宋体" w:hAnsi="宋体" w:cs="宋体"/>
          <w:kern w:val="0"/>
          <w:sz w:val="24"/>
          <w:szCs w:val="24"/>
        </w:rPr>
        <w:t>路至</w:t>
      </w:r>
      <w:r w:rsidRPr="006717F9">
        <w:rPr>
          <w:rFonts w:ascii="宋体" w:eastAsia="宋体" w:hAnsi="宋体" w:cs="宋体"/>
          <w:b/>
          <w:bCs/>
          <w:kern w:val="0"/>
          <w:sz w:val="24"/>
          <w:szCs w:val="24"/>
        </w:rPr>
        <w:t>浙大之江校区站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全程耗时约1小时30分钟</w:t>
      </w:r>
    </w:p>
    <w:p w:rsidR="00215BB7" w:rsidRPr="006717F9" w:rsidRDefault="00215BB7" w:rsidP="00215BB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 xml:space="preserve">从紫金港到华家池 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出校门在浙大紫金港校区中心站乘坐</w:t>
      </w:r>
      <w:r w:rsidRPr="006717F9">
        <w:rPr>
          <w:rFonts w:ascii="宋体" w:eastAsia="宋体" w:hAnsi="宋体" w:cs="宋体"/>
          <w:b/>
          <w:bCs/>
          <w:kern w:val="0"/>
          <w:sz w:val="24"/>
          <w:szCs w:val="24"/>
        </w:rPr>
        <w:t>K93</w:t>
      </w:r>
      <w:r w:rsidRPr="006717F9">
        <w:rPr>
          <w:rFonts w:ascii="宋体" w:eastAsia="宋体" w:hAnsi="宋体" w:cs="宋体"/>
          <w:kern w:val="0"/>
          <w:sz w:val="24"/>
          <w:szCs w:val="24"/>
        </w:rPr>
        <w:t>路至</w:t>
      </w:r>
      <w:r w:rsidRPr="006717F9">
        <w:rPr>
          <w:rFonts w:ascii="宋体" w:eastAsia="宋体" w:hAnsi="宋体" w:cs="宋体"/>
          <w:b/>
          <w:bCs/>
          <w:kern w:val="0"/>
          <w:sz w:val="24"/>
          <w:szCs w:val="24"/>
        </w:rPr>
        <w:t>和睦新村</w:t>
      </w:r>
      <w:r w:rsidRPr="006717F9">
        <w:rPr>
          <w:rFonts w:ascii="宋体" w:eastAsia="宋体" w:hAnsi="宋体" w:cs="宋体"/>
          <w:kern w:val="0"/>
          <w:sz w:val="24"/>
          <w:szCs w:val="24"/>
        </w:rPr>
        <w:t>再换乘</w:t>
      </w:r>
      <w:r w:rsidRPr="006717F9">
        <w:rPr>
          <w:rFonts w:ascii="宋体" w:eastAsia="宋体" w:hAnsi="宋体" w:cs="宋体"/>
          <w:b/>
          <w:bCs/>
          <w:kern w:val="0"/>
          <w:sz w:val="24"/>
          <w:szCs w:val="24"/>
        </w:rPr>
        <w:t>B支1</w:t>
      </w:r>
      <w:r w:rsidRPr="006717F9">
        <w:rPr>
          <w:rFonts w:ascii="宋体" w:eastAsia="宋体" w:hAnsi="宋体" w:cs="宋体"/>
          <w:kern w:val="0"/>
          <w:sz w:val="24"/>
          <w:szCs w:val="24"/>
        </w:rPr>
        <w:t>路至严家弄站</w:t>
      </w:r>
    </w:p>
    <w:p w:rsidR="00215BB7" w:rsidRDefault="00215BB7" w:rsidP="00215BB7">
      <w:pPr>
        <w:widowControl/>
        <w:spacing w:before="100" w:beforeAutospacing="1" w:after="100" w:afterAutospacing="1"/>
        <w:ind w:left="720"/>
        <w:jc w:val="left"/>
        <w:rPr>
          <w:ins w:id="5" w:author="Lenovo" w:date="2016-05-25T08:47:00Z"/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全程耗时约1小时20分钟</w:t>
      </w:r>
    </w:p>
    <w:p w:rsidR="007F40A0" w:rsidRDefault="007F40A0" w:rsidP="00215BB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从紫金港到舟山</w:t>
      </w:r>
    </w:p>
    <w:p w:rsidR="007F40A0" w:rsidRDefault="007F40A0" w:rsidP="007F40A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由于是新建成的校区，公共交通尚未涉及，不过学校已经安排好校车解决大家往返两地不便的问题</w:t>
      </w:r>
    </w:p>
    <w:p w:rsidR="007F40A0" w:rsidRDefault="007F40A0" w:rsidP="007F40A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全程耗时约3小时30分钟，</w:t>
      </w:r>
    </w:p>
    <w:p w:rsidR="00215BB7" w:rsidRPr="006717F9" w:rsidRDefault="00215BB7" w:rsidP="00215BB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往返于玉泉与西溪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乘坐</w:t>
      </w:r>
      <w:r w:rsidRPr="006717F9">
        <w:rPr>
          <w:rFonts w:ascii="宋体" w:eastAsia="宋体" w:hAnsi="宋体" w:cs="宋体"/>
          <w:b/>
          <w:bCs/>
          <w:kern w:val="0"/>
          <w:sz w:val="24"/>
          <w:szCs w:val="24"/>
        </w:rPr>
        <w:t>K101</w:t>
      </w:r>
      <w:r w:rsidRPr="006717F9">
        <w:rPr>
          <w:rFonts w:ascii="宋体" w:eastAsia="宋体" w:hAnsi="宋体" w:cs="宋体"/>
          <w:kern w:val="0"/>
          <w:sz w:val="24"/>
          <w:szCs w:val="24"/>
        </w:rPr>
        <w:t>路即可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骑车或步行更佳~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全程耗时约20分钟</w:t>
      </w:r>
    </w:p>
    <w:p w:rsidR="00215BB7" w:rsidRPr="006717F9" w:rsidRDefault="00215BB7" w:rsidP="00215BB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什么，你有校车票？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请到校车乘坐点乘坐对应校车，直达目的地！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期待什么时候我们能有到英国校区的校车票吧~噗&gt;0&lt;~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@@</w:t>
      </w:r>
    </w:p>
    <w:p w:rsidR="004305C7" w:rsidRDefault="009B0F92" w:rsidP="009F1032">
      <w:pPr>
        <w:pStyle w:val="1"/>
        <w:rPr>
          <w:rFonts w:hint="eastAsia"/>
          <w:kern w:val="0"/>
        </w:rPr>
      </w:pPr>
      <w:r>
        <w:rPr>
          <w:rFonts w:hint="eastAsia"/>
          <w:kern w:val="0"/>
        </w:rPr>
        <w:t>二，</w:t>
      </w:r>
      <w:r w:rsidR="004305C7">
        <w:rPr>
          <w:rFonts w:hint="eastAsia"/>
          <w:kern w:val="0"/>
        </w:rPr>
        <w:t>新生群</w:t>
      </w:r>
      <w:r w:rsidR="009F1032">
        <w:rPr>
          <w:rFonts w:hint="eastAsia"/>
          <w:kern w:val="0"/>
        </w:rPr>
        <w:t>——</w:t>
      </w:r>
      <w:r w:rsidR="004305C7">
        <w:rPr>
          <w:rFonts w:hint="eastAsia"/>
          <w:kern w:val="0"/>
        </w:rPr>
        <w:t>学长学姐带你飞</w:t>
      </w:r>
    </w:p>
    <w:p w:rsidR="004305C7" w:rsidRDefault="004305C7" w:rsidP="004305C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【简介】</w:t>
      </w:r>
      <w:r w:rsidRPr="006717F9">
        <w:rPr>
          <w:rFonts w:ascii="宋体" w:eastAsia="宋体" w:hAnsi="宋体" w:cs="宋体"/>
          <w:kern w:val="0"/>
          <w:sz w:val="24"/>
          <w:szCs w:val="24"/>
        </w:rPr>
        <w:t>每一年，浙江大学都会有一群人在浙大新生群里找到自己的小伙伴，</w:t>
      </w:r>
      <w:r>
        <w:rPr>
          <w:rFonts w:ascii="宋体" w:eastAsia="宋体" w:hAnsi="宋体" w:cs="宋体"/>
          <w:kern w:val="0"/>
          <w:sz w:val="24"/>
          <w:szCs w:val="24"/>
        </w:rPr>
        <w:t>并通过向群里的学长学姐提问提前为开学之后的生活做热身，</w:t>
      </w:r>
      <w:r w:rsidRPr="006717F9">
        <w:rPr>
          <w:rFonts w:ascii="宋体" w:eastAsia="宋体" w:hAnsi="宋体" w:cs="宋体"/>
          <w:kern w:val="0"/>
          <w:sz w:val="24"/>
          <w:szCs w:val="24"/>
        </w:rPr>
        <w:t>今年也不例外。</w:t>
      </w:r>
      <w:r w:rsidR="009F1032">
        <w:rPr>
          <w:rFonts w:ascii="宋体" w:eastAsia="宋体" w:hAnsi="宋体" w:cs="宋体"/>
          <w:kern w:val="0"/>
          <w:sz w:val="24"/>
          <w:szCs w:val="24"/>
        </w:rPr>
        <w:t>暑假里结识的新朋友有可能成为陪伴你未来四年甚至更久的好友哦，戳进去就是一个新的世界！</w:t>
      </w:r>
    </w:p>
    <w:p w:rsidR="004305C7" w:rsidRDefault="004305C7" w:rsidP="004305C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【目录】</w:t>
      </w:r>
      <w:r w:rsidR="009F1032">
        <w:rPr>
          <w:rFonts w:ascii="宋体" w:eastAsia="宋体" w:hAnsi="宋体" w:cs="宋体" w:hint="eastAsia"/>
          <w:kern w:val="0"/>
          <w:sz w:val="24"/>
          <w:szCs w:val="24"/>
        </w:rPr>
        <w:t>2016级浙江大学各专业/大类新生群列表</w:t>
      </w:r>
    </w:p>
    <w:p w:rsidR="009F1032" w:rsidRPr="006717F9" w:rsidRDefault="009F1032" w:rsidP="004305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【具体内容】</w:t>
      </w:r>
    </w:p>
    <w:p w:rsidR="004305C7" w:rsidRPr="006717F9" w:rsidRDefault="004305C7" w:rsidP="004305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新生大群 183715443</w:t>
      </w:r>
    </w:p>
    <w:p w:rsidR="004305C7" w:rsidRPr="006717F9" w:rsidRDefault="004305C7" w:rsidP="004305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人文科学试验班 465562523</w:t>
      </w:r>
    </w:p>
    <w:p w:rsidR="004305C7" w:rsidRPr="006717F9" w:rsidRDefault="004305C7" w:rsidP="004305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社会科学试验班 456040684</w:t>
      </w:r>
    </w:p>
    <w:p w:rsidR="004305C7" w:rsidRPr="006717F9" w:rsidRDefault="004305C7" w:rsidP="004305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理科试验班 463851605</w:t>
      </w:r>
    </w:p>
    <w:p w:rsidR="004305C7" w:rsidRPr="006717F9" w:rsidRDefault="004305C7" w:rsidP="004305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工科试验班(机械与能源) 434646086</w:t>
      </w:r>
    </w:p>
    <w:p w:rsidR="004305C7" w:rsidRPr="006717F9" w:rsidRDefault="004305C7" w:rsidP="004305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工科试验班(材料与化工) 233785446</w:t>
      </w:r>
    </w:p>
    <w:p w:rsidR="004305C7" w:rsidRPr="006717F9" w:rsidRDefault="004305C7" w:rsidP="004305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工科试验班(建筑与土木) 466303610</w:t>
      </w:r>
    </w:p>
    <w:p w:rsidR="004305C7" w:rsidRPr="006717F9" w:rsidRDefault="004305C7" w:rsidP="004305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工科试验班(电气与自动化) 461853257</w:t>
      </w:r>
    </w:p>
    <w:p w:rsidR="004305C7" w:rsidRPr="006717F9" w:rsidRDefault="004305C7" w:rsidP="004305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工科试验班(航空航天与过程装备) 468159061</w:t>
      </w:r>
    </w:p>
    <w:p w:rsidR="004305C7" w:rsidRPr="006717F9" w:rsidRDefault="004305C7" w:rsidP="004305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工科试验班(信息) 465497321</w:t>
      </w:r>
    </w:p>
    <w:p w:rsidR="004305C7" w:rsidRPr="006717F9" w:rsidRDefault="004305C7" w:rsidP="004305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工海、海洋科学、船舶与海洋工程 371646224</w:t>
      </w:r>
    </w:p>
    <w:p w:rsidR="004305C7" w:rsidRPr="006717F9" w:rsidRDefault="004305C7" w:rsidP="004305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应用生物科学 140243484</w:t>
      </w:r>
    </w:p>
    <w:p w:rsidR="004305C7" w:rsidRPr="006717F9" w:rsidRDefault="004305C7" w:rsidP="004305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医学实验班 465606703</w:t>
      </w:r>
    </w:p>
    <w:p w:rsidR="004305C7" w:rsidRPr="006717F9" w:rsidRDefault="004305C7" w:rsidP="004305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科技与创意设计试验班 463861351</w:t>
      </w:r>
    </w:p>
    <w:p w:rsidR="004305C7" w:rsidRPr="006717F9" w:rsidRDefault="004305C7" w:rsidP="004305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竺可桢学院 467274777</w:t>
      </w:r>
    </w:p>
    <w:p w:rsidR="004078E6" w:rsidRPr="006717F9" w:rsidRDefault="009B0F92" w:rsidP="00215BB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kern w:val="0"/>
          <w:sz w:val="36"/>
          <w:szCs w:val="36"/>
        </w:rPr>
        <w:t>三，</w:t>
      </w:r>
      <w:r w:rsidR="004078E6">
        <w:rPr>
          <w:rFonts w:ascii="宋体" w:eastAsia="宋体" w:hAnsi="宋体" w:cs="宋体"/>
          <w:b/>
          <w:bCs/>
          <w:kern w:val="0"/>
          <w:sz w:val="36"/>
          <w:szCs w:val="36"/>
        </w:rPr>
        <w:t>开学大准备</w:t>
      </w:r>
      <w:r w:rsidR="00215BB7" w:rsidRPr="006717F9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—— </w:t>
      </w:r>
      <w:r w:rsidR="004078E6">
        <w:rPr>
          <w:rFonts w:ascii="宋体" w:eastAsia="宋体" w:hAnsi="宋体" w:cs="宋体"/>
          <w:b/>
          <w:bCs/>
          <w:kern w:val="0"/>
          <w:sz w:val="36"/>
          <w:szCs w:val="36"/>
        </w:rPr>
        <w:t>滴水不漏的</w:t>
      </w:r>
      <w:r w:rsidR="004305C7">
        <w:rPr>
          <w:rFonts w:ascii="宋体" w:eastAsia="宋体" w:hAnsi="宋体" w:cs="宋体"/>
          <w:b/>
          <w:bCs/>
          <w:kern w:val="0"/>
          <w:sz w:val="36"/>
          <w:szCs w:val="36"/>
        </w:rPr>
        <w:t>行李箱</w:t>
      </w:r>
    </w:p>
    <w:p w:rsidR="00851063" w:rsidRPr="006717F9" w:rsidRDefault="004078E6" w:rsidP="008510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【简介】</w:t>
      </w:r>
      <w:r w:rsidR="00851063" w:rsidRPr="006717F9">
        <w:rPr>
          <w:rFonts w:ascii="宋体" w:eastAsia="宋体" w:hAnsi="宋体" w:cs="宋体"/>
          <w:kern w:val="0"/>
          <w:sz w:val="24"/>
          <w:szCs w:val="24"/>
        </w:rPr>
        <w:t>假期尾声，准备来校……却不知道带什么东西好？</w:t>
      </w:r>
      <w:r w:rsidR="00851063">
        <w:rPr>
          <w:rFonts w:ascii="宋体" w:eastAsia="宋体" w:hAnsi="宋体" w:cs="宋体"/>
          <w:kern w:val="0"/>
          <w:sz w:val="24"/>
          <w:szCs w:val="24"/>
        </w:rPr>
        <w:t>证件，文具，衣服，电子设备，</w:t>
      </w:r>
      <w:r w:rsidR="00851063" w:rsidRPr="006717F9">
        <w:rPr>
          <w:rFonts w:ascii="宋体" w:eastAsia="宋体" w:hAnsi="宋体" w:cs="宋体"/>
          <w:kern w:val="0"/>
          <w:sz w:val="24"/>
          <w:szCs w:val="24"/>
        </w:rPr>
        <w:t>收拾好行李，准备出门，又担心关键物件落在家里？不妨看看新生必备品盘点吧！</w:t>
      </w:r>
      <w:r w:rsidR="00851063">
        <w:rPr>
          <w:rFonts w:ascii="宋体" w:eastAsia="宋体" w:hAnsi="宋体" w:cs="宋体"/>
          <w:kern w:val="0"/>
          <w:sz w:val="24"/>
          <w:szCs w:val="24"/>
        </w:rPr>
        <w:t>开学大作战，装备大清单，你值得拥有！</w:t>
      </w:r>
      <w:r w:rsidR="00851063" w:rsidRPr="006717F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078E6" w:rsidRDefault="004078E6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【目录】：</w:t>
      </w:r>
      <w:r w:rsidR="009F1032"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必备证件</w:t>
      </w:r>
      <w:r w:rsidR="009F1032">
        <w:rPr>
          <w:rFonts w:ascii="宋体" w:eastAsia="宋体" w:hAnsi="宋体" w:cs="宋体" w:hint="eastAsia"/>
          <w:kern w:val="0"/>
          <w:sz w:val="24"/>
          <w:szCs w:val="24"/>
        </w:rPr>
        <w:t xml:space="preserve"> 2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. </w:t>
      </w:r>
      <w:r w:rsidR="00851063">
        <w:rPr>
          <w:rFonts w:ascii="宋体" w:eastAsia="宋体" w:hAnsi="宋体" w:cs="宋体" w:hint="eastAsia"/>
          <w:kern w:val="0"/>
          <w:sz w:val="24"/>
          <w:szCs w:val="24"/>
        </w:rPr>
        <w:t>衣物鞋袜</w:t>
      </w:r>
      <w:r w:rsidR="009F1032">
        <w:rPr>
          <w:rFonts w:ascii="宋体" w:eastAsia="宋体" w:hAnsi="宋体" w:cs="宋体" w:hint="eastAsia"/>
          <w:kern w:val="0"/>
          <w:sz w:val="24"/>
          <w:szCs w:val="24"/>
        </w:rPr>
        <w:t xml:space="preserve"> 3</w:t>
      </w:r>
      <w:r w:rsidR="00851063">
        <w:rPr>
          <w:rFonts w:ascii="宋体" w:eastAsia="宋体" w:hAnsi="宋体" w:cs="宋体" w:hint="eastAsia"/>
          <w:kern w:val="0"/>
          <w:sz w:val="24"/>
          <w:szCs w:val="24"/>
        </w:rPr>
        <w:t>.设备工具</w:t>
      </w:r>
      <w:r w:rsidR="009F1032">
        <w:rPr>
          <w:rFonts w:ascii="宋体" w:eastAsia="宋体" w:hAnsi="宋体" w:cs="宋体" w:hint="eastAsia"/>
          <w:kern w:val="0"/>
          <w:sz w:val="24"/>
          <w:szCs w:val="24"/>
        </w:rPr>
        <w:t xml:space="preserve"> 4</w:t>
      </w:r>
      <w:r w:rsidR="00851063"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="00D44E5B">
        <w:rPr>
          <w:rFonts w:ascii="宋体" w:eastAsia="宋体" w:hAnsi="宋体" w:cs="宋体" w:hint="eastAsia"/>
          <w:kern w:val="0"/>
          <w:sz w:val="24"/>
          <w:szCs w:val="24"/>
        </w:rPr>
        <w:t>宿舍</w:t>
      </w:r>
      <w:r w:rsidR="00851063">
        <w:rPr>
          <w:rFonts w:ascii="宋体" w:eastAsia="宋体" w:hAnsi="宋体" w:cs="宋体" w:hint="eastAsia"/>
          <w:kern w:val="0"/>
          <w:sz w:val="24"/>
          <w:szCs w:val="24"/>
        </w:rPr>
        <w:t>生</w:t>
      </w:r>
      <w:r w:rsidR="00D44E5B">
        <w:rPr>
          <w:rFonts w:ascii="宋体" w:eastAsia="宋体" w:hAnsi="宋体" w:cs="宋体" w:hint="eastAsia"/>
          <w:kern w:val="0"/>
          <w:sz w:val="24"/>
          <w:szCs w:val="24"/>
        </w:rPr>
        <w:t>活</w:t>
      </w:r>
      <w:r w:rsidR="00851063">
        <w:rPr>
          <w:rFonts w:ascii="宋体" w:eastAsia="宋体" w:hAnsi="宋体" w:cs="宋体" w:hint="eastAsia"/>
          <w:kern w:val="0"/>
          <w:sz w:val="24"/>
          <w:szCs w:val="24"/>
        </w:rPr>
        <w:t>的日常</w:t>
      </w:r>
      <w:r w:rsidR="009F1032">
        <w:rPr>
          <w:rFonts w:ascii="宋体" w:eastAsia="宋体" w:hAnsi="宋体" w:cs="宋体" w:hint="eastAsia"/>
          <w:kern w:val="0"/>
          <w:sz w:val="24"/>
          <w:szCs w:val="24"/>
        </w:rPr>
        <w:t xml:space="preserve"> 5</w:t>
      </w:r>
      <w:r w:rsidR="004305C7">
        <w:rPr>
          <w:rFonts w:ascii="宋体" w:eastAsia="宋体" w:hAnsi="宋体" w:cs="宋体" w:hint="eastAsia"/>
          <w:kern w:val="0"/>
          <w:sz w:val="24"/>
          <w:szCs w:val="24"/>
        </w:rPr>
        <w:t>. TIPS</w:t>
      </w:r>
    </w:p>
    <w:p w:rsidR="00851063" w:rsidRDefault="00851063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【具体内容】</w:t>
      </w:r>
    </w:p>
    <w:p w:rsidR="00215BB7" w:rsidRPr="006717F9" w:rsidRDefault="00215BB7" w:rsidP="000B3C84">
      <w:pPr>
        <w:pStyle w:val="3"/>
        <w:rPr>
          <w:kern w:val="0"/>
        </w:rPr>
      </w:pPr>
      <w:r w:rsidRPr="006717F9">
        <w:rPr>
          <w:kern w:val="0"/>
        </w:rPr>
        <w:lastRenderedPageBreak/>
        <w:t>必备证件</w:t>
      </w:r>
    </w:p>
    <w:p w:rsidR="00215BB7" w:rsidRPr="006717F9" w:rsidRDefault="00215BB7" w:rsidP="00215B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身份证团员证等必备证件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学校邮寄资料都已详细说明，请仔细阅读哦。如果可能的话去学校把自己的团籍也提取出来一并带上。</w:t>
      </w:r>
    </w:p>
    <w:p w:rsidR="00215BB7" w:rsidRPr="006717F9" w:rsidRDefault="00215BB7" w:rsidP="00215B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录取通知书原件与复印件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开学有可能会用到~</w:t>
      </w:r>
    </w:p>
    <w:p w:rsidR="00215BB7" w:rsidRPr="006717F9" w:rsidRDefault="00215BB7" w:rsidP="00215B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证件照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稍多带些，一寸、两寸的都要，最好带上电子版，开学填表格需要不少照片，电子版照片可在学校里方便地洗出来~</w:t>
      </w:r>
    </w:p>
    <w:p w:rsidR="00215BB7" w:rsidRPr="006717F9" w:rsidRDefault="00215BB7" w:rsidP="00215B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迁户口材料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如果你想要迁户口，千万不要忘了带好迁户口的相关材料，并在开学时根据各学园安排上交，如果忘记迁户口，或者没有按时上交将会十分麻烦！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 xml:space="preserve">@@ </w:t>
      </w:r>
      <w:r>
        <w:rPr>
          <w:rFonts w:ascii="宋体" w:eastAsia="宋体" w:hAnsi="宋体" w:cs="宋体"/>
          <w:kern w:val="0"/>
          <w:sz w:val="24"/>
          <w:szCs w:val="24"/>
        </w:rPr>
        <w:t>我是否</w:t>
      </w:r>
      <w:r w:rsidRPr="006717F9">
        <w:rPr>
          <w:rFonts w:ascii="宋体" w:eastAsia="宋体" w:hAnsi="宋体" w:cs="宋体"/>
          <w:kern w:val="0"/>
          <w:sz w:val="24"/>
          <w:szCs w:val="24"/>
        </w:rPr>
        <w:t>要迁户口？迁户口的优缺点都是什么?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由于迁户口至学校就意味着出国签证等事情都要在杭州办，毕业后迁户口也可以直接签到事业单位所在地。因此，比较建议除一线城市及农村户口外的同学可以考虑迁户口。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不过迁户口遵从自愿原则，不妨与父母一起商量一下自己决定吧！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小编在这里整理了一下迁户口的部分优缺点，仅供参考哦~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优点：1.办理证件方便。可以很方便的补身份证、办理驾照等等之类的办理证件相关问题。</w:t>
      </w:r>
    </w:p>
    <w:p w:rsidR="00215BB7" w:rsidRPr="006717F9" w:rsidRDefault="00215BB7" w:rsidP="00215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</w:rPr>
        <w:t xml:space="preserve"> 2.在毕业前找到工作，学校帮你迁到工作地，比从家里迁户口相较容易一点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缺点：1.学校统一迁户口是有期限的，学业完成之后还是要将户口迁回原有城市。</w:t>
      </w:r>
    </w:p>
    <w:p w:rsidR="00215BB7" w:rsidRDefault="00215BB7" w:rsidP="00215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 w:hint="eastAsia"/>
          <w:kern w:val="0"/>
          <w:sz w:val="24"/>
        </w:rPr>
      </w:pPr>
      <w:r w:rsidRPr="006717F9">
        <w:rPr>
          <w:rFonts w:ascii="宋体" w:eastAsia="宋体" w:hAnsi="宋体" w:cs="宋体"/>
          <w:kern w:val="0"/>
          <w:sz w:val="24"/>
        </w:rPr>
        <w:t xml:space="preserve"> 2.如果之前是是农村户口，就永久失去了农村户口。而且在大学四年里无法享受农业户口所具有的福利。</w:t>
      </w:r>
    </w:p>
    <w:p w:rsidR="000B3C84" w:rsidRDefault="000B3C84" w:rsidP="00215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 w:hint="eastAsia"/>
          <w:kern w:val="0"/>
          <w:sz w:val="24"/>
        </w:rPr>
      </w:pPr>
    </w:p>
    <w:p w:rsidR="000B3C84" w:rsidRPr="000B3C84" w:rsidRDefault="000B3C84" w:rsidP="00215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@@</w:t>
      </w:r>
    </w:p>
    <w:p w:rsidR="000B3C84" w:rsidRDefault="000B3C84" w:rsidP="000B3C84">
      <w:pPr>
        <w:pStyle w:val="3"/>
        <w:rPr>
          <w:rFonts w:hint="eastAsia"/>
          <w:kern w:val="0"/>
        </w:rPr>
      </w:pPr>
      <w:r w:rsidRPr="006717F9">
        <w:rPr>
          <w:kern w:val="0"/>
        </w:rPr>
        <w:lastRenderedPageBreak/>
        <w:t>衣物鞋</w:t>
      </w:r>
      <w:r>
        <w:rPr>
          <w:kern w:val="0"/>
        </w:rPr>
        <w:t>袜</w:t>
      </w:r>
    </w:p>
    <w:p w:rsidR="000B3C84" w:rsidRPr="006717F9" w:rsidRDefault="000B3C84" w:rsidP="000B3C8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短袖短裤</w:t>
      </w:r>
    </w:p>
    <w:p w:rsidR="000B3C84" w:rsidRPr="006717F9" w:rsidRDefault="000B3C84" w:rsidP="000B3C84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刚开学时正值杭州最热的时候，持续高温，闷热难当，当然要多带短袖短裤。</w:t>
      </w:r>
    </w:p>
    <w:p w:rsidR="000B3C84" w:rsidRPr="006717F9" w:rsidRDefault="000B3C84" w:rsidP="000B3C8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少量秋季衣物</w:t>
      </w:r>
    </w:p>
    <w:p w:rsidR="000B3C84" w:rsidRPr="006717F9" w:rsidRDefault="000B3C84" w:rsidP="000B3C84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杭州的天气素来以“随机播放”显赫于世，变换之快有时天气预报都不准，晚上冷的话很容易感冒，白天热了就更难受了。因此，不妨稍带些长袖长裤~</w:t>
      </w:r>
    </w:p>
    <w:p w:rsidR="000B3C84" w:rsidRPr="006717F9" w:rsidRDefault="000B3C84" w:rsidP="000B3C8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鞋袜</w:t>
      </w:r>
    </w:p>
    <w:p w:rsidR="000B3C84" w:rsidRPr="006717F9" w:rsidRDefault="000B3C84" w:rsidP="000B3C84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鞋子只要带够了即可，带多了收拾不整齐会很麻烦。</w:t>
      </w:r>
    </w:p>
    <w:p w:rsidR="000B3C84" w:rsidRPr="006717F9" w:rsidRDefault="000B3C84" w:rsidP="000B3C84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袜子可以多带些，如果你很懒的话……</w:t>
      </w:r>
    </w:p>
    <w:p w:rsidR="000B3C84" w:rsidRPr="006717F9" w:rsidRDefault="000B3C84" w:rsidP="000B3C84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此外，军训要求穿军鞋，可以自己加鞋垫，对袜子也有一定要求哟~</w:t>
      </w:r>
    </w:p>
    <w:p w:rsidR="000B3C84" w:rsidRPr="006717F9" w:rsidRDefault="000B3C84" w:rsidP="000B3C8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冬季衣物怎么办？</w:t>
      </w:r>
    </w:p>
    <w:p w:rsidR="000B3C84" w:rsidRPr="006717F9" w:rsidRDefault="000B3C84" w:rsidP="000B3C84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i/>
          <w:iCs/>
          <w:kern w:val="0"/>
          <w:sz w:val="24"/>
          <w:szCs w:val="24"/>
        </w:rPr>
        <w:t>网购！</w:t>
      </w:r>
      <w:r w:rsidRPr="006717F9">
        <w:rPr>
          <w:rFonts w:ascii="宋体" w:eastAsia="宋体" w:hAnsi="宋体" w:cs="宋体"/>
          <w:kern w:val="0"/>
          <w:sz w:val="24"/>
          <w:szCs w:val="24"/>
        </w:rPr>
        <w:t xml:space="preserve"> 浙大今年卫冕全国快递业务第一高校，既然已经有为自己做主的能力了，不妨试试自己网购吧，即适合大学生的经济条件，又很便捷~</w:t>
      </w:r>
    </w:p>
    <w:p w:rsidR="000B3C84" w:rsidRPr="006717F9" w:rsidRDefault="000B3C84" w:rsidP="000B3C84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i/>
          <w:iCs/>
          <w:kern w:val="0"/>
          <w:sz w:val="24"/>
          <w:szCs w:val="24"/>
        </w:rPr>
        <w:t>逛街！</w:t>
      </w:r>
      <w:r w:rsidRPr="006717F9">
        <w:rPr>
          <w:rFonts w:ascii="宋体" w:eastAsia="宋体" w:hAnsi="宋体" w:cs="宋体"/>
          <w:kern w:val="0"/>
          <w:sz w:val="24"/>
          <w:szCs w:val="24"/>
        </w:rPr>
        <w:t xml:space="preserve"> 杭州是个经济相当发达的城市，设计师的自主品牌也不少，你绝对会找到适合自己的衣服哟~</w:t>
      </w:r>
    </w:p>
    <w:p w:rsidR="000B3C84" w:rsidRPr="006717F9" w:rsidRDefault="000B3C84" w:rsidP="000B3C84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i/>
          <w:iCs/>
          <w:kern w:val="0"/>
          <w:sz w:val="24"/>
          <w:szCs w:val="24"/>
        </w:rPr>
        <w:t>快递邮寄！</w:t>
      </w:r>
      <w:r w:rsidRPr="006717F9">
        <w:rPr>
          <w:rFonts w:ascii="宋体" w:eastAsia="宋体" w:hAnsi="宋体" w:cs="宋体"/>
          <w:kern w:val="0"/>
          <w:sz w:val="24"/>
          <w:szCs w:val="24"/>
        </w:rPr>
        <w:t xml:space="preserve"> 到了天冷的时候，让父母把自己的贴身衣物寄来即可~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5BB7" w:rsidRPr="006717F9" w:rsidRDefault="000B3C84" w:rsidP="000B3C84">
      <w:pPr>
        <w:pStyle w:val="3"/>
        <w:rPr>
          <w:kern w:val="0"/>
        </w:rPr>
      </w:pPr>
      <w:r>
        <w:rPr>
          <w:kern w:val="0"/>
        </w:rPr>
        <w:t>设备工具</w:t>
      </w:r>
    </w:p>
    <w:p w:rsidR="00215BB7" w:rsidRPr="006717F9" w:rsidRDefault="00215BB7" w:rsidP="00215BB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笔记本电脑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基本上是必需的，无论是选课，做作业还是查收邮件等等都需要电脑哟~现在全浙大都已经覆盖了ZJUWLAN无线网络，上网非常方便~当然不要忘记电脑锁、插线板、U盘和各种USB连接线哟~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@@ ZJUWLAN如何使用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lastRenderedPageBreak/>
        <w:t>搜索和连接Wifi接入点“ZJUWLAN”，连接后将自动弹出登录页面，或者自行用浏览器访问net.zju.edu.cn，输入用户名密码登录即可。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如果你的账号已在其他终端上在线，系统会将原上网终端强制踢下线。换言之，一个账号只能同时在线于一个设备上。此外，在输入用户名密码后，你可以点击注销按钮来查看现在使用该账号登陆的网络使用情况，或将之踢下线。手机等设备只需关闭Wifi后稍候即可自动注销无线账号。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VPN用户可以使用学号作为用户名，默认密码为身份证号后6位，VPN业务办理和充值请访问</w:t>
      </w:r>
      <w:hyperlink r:id="rId21" w:history="1">
        <w:r w:rsidRPr="006717F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浙大VPN服务网</w:t>
        </w:r>
      </w:hyperlink>
      <w:r w:rsidRPr="006717F9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215BB7" w:rsidRPr="006717F9" w:rsidRDefault="00215BB7" w:rsidP="00215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</w:rPr>
        <w:t>新生第一个月是有免费的10元网络套餐哦~第一个月就可以享受免费网络服务呦~ 但是在第一个月内你并不能升级网络， 所以美剧党们就只好忍受一个月1M的小水管啦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闪讯用户也可以使用闪讯帐号密码登录ZJUWLAN，详情询电信运营商。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@@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@@ 紫金港机房在哪？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在学校西侧的海洋大楼中，海洋大楼位于西区教学楼西侧，安中大楼北侧，运动场南侧。在门口的入口处刷卡即可取得机号，在指定机器用浙大统一认证账号登陆开始使用。离开时请重启注销，并在门口的出口处刷卡退出。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如在计算机类课程上机实验课时间入场，将自动消耗卡上的划拨金额，每种计算机课程均有一定的划拨金额，足够使用。如不在相应的上机课时间使用机房，将消耗卡上的自存金额，金额耗尽时需要自己充值。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@@</w:t>
      </w:r>
    </w:p>
    <w:p w:rsidR="00215BB7" w:rsidRPr="006717F9" w:rsidRDefault="00215BB7" w:rsidP="00215BB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手机</w:t>
      </w:r>
      <w:r w:rsidR="000B3C84">
        <w:rPr>
          <w:rFonts w:ascii="宋体" w:eastAsia="宋体" w:hAnsi="宋体" w:cs="宋体"/>
          <w:kern w:val="0"/>
          <w:sz w:val="24"/>
          <w:szCs w:val="24"/>
        </w:rPr>
        <w:t>&amp;充电宝</w:t>
      </w:r>
    </w:p>
    <w:p w:rsidR="00215BB7" w:rsidRPr="006717F9" w:rsidRDefault="000B3C84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可千万不要犯蠢把最重要的</w:t>
      </w:r>
      <w:r w:rsidR="00D44E5B">
        <w:rPr>
          <w:rFonts w:ascii="宋体" w:eastAsia="宋体" w:hAnsi="宋体" w:cs="宋体"/>
          <w:kern w:val="0"/>
          <w:sz w:val="24"/>
          <w:szCs w:val="24"/>
        </w:rPr>
        <w:t>生活伴侣落在家里哦~（我的忧虑估计是多余的~）</w:t>
      </w:r>
    </w:p>
    <w:p w:rsidR="00215BB7" w:rsidRPr="006717F9" w:rsidRDefault="00215BB7" w:rsidP="00215BB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电吹风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这是唯一可以带的较大功率的电器，不过请不要带违禁电器，如热得快、电饭锅、电热毯等。</w:t>
      </w:r>
    </w:p>
    <w:p w:rsidR="00D44E5B" w:rsidRPr="006717F9" w:rsidRDefault="00D44E5B" w:rsidP="00D44E5B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4. </w:t>
      </w:r>
      <w:r w:rsidR="00215BB7" w:rsidRPr="006717F9">
        <w:rPr>
          <w:rFonts w:ascii="宋体" w:eastAsia="宋体" w:hAnsi="宋体" w:cs="宋体"/>
          <w:kern w:val="0"/>
          <w:sz w:val="24"/>
          <w:szCs w:val="24"/>
        </w:rPr>
        <w:t>文具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常用文具大家应该很熟悉了吧，作业本和实验册浙大会有统一配发的。</w:t>
      </w:r>
    </w:p>
    <w:p w:rsidR="00D44E5B" w:rsidRDefault="00215BB7" w:rsidP="00D44E5B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lastRenderedPageBreak/>
        <w:t>对于某些特殊的大类，可能会需要特殊工具（比如科创、艺设大类需要的专业绘图工具），不过放心，在浙里就能买到~</w:t>
      </w:r>
    </w:p>
    <w:p w:rsidR="00215BB7" w:rsidRPr="006717F9" w:rsidRDefault="00D44E5B" w:rsidP="00D44E5B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5.</w:t>
      </w:r>
      <w:r w:rsidR="00215BB7" w:rsidRPr="006717F9">
        <w:rPr>
          <w:rFonts w:ascii="宋体" w:eastAsia="宋体" w:hAnsi="宋体" w:cs="宋体"/>
          <w:kern w:val="0"/>
          <w:sz w:val="24"/>
          <w:szCs w:val="24"/>
        </w:rPr>
        <w:t>台灯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平日学习和工作的神器。由于紫金港在非夏季时间段内实行熄灯制度，所以可以考虑准备充电或用电池的台灯或者是USB供电的LED灯，到校购买亦可。</w:t>
      </w:r>
    </w:p>
    <w:p w:rsidR="00215BB7" w:rsidRPr="006717F9" w:rsidRDefault="00D44E5B" w:rsidP="00D44E5B">
      <w:pPr>
        <w:widowControl/>
        <w:spacing w:before="100" w:beforeAutospacing="1" w:after="100" w:afterAutospacing="1"/>
        <w:ind w:left="284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6. </w:t>
      </w:r>
      <w:r w:rsidR="00215BB7" w:rsidRPr="006717F9">
        <w:rPr>
          <w:rFonts w:ascii="宋体" w:eastAsia="宋体" w:hAnsi="宋体" w:cs="宋体"/>
          <w:kern w:val="0"/>
          <w:sz w:val="24"/>
          <w:szCs w:val="24"/>
        </w:rPr>
        <w:t>词典或者电子词典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英语达人和外院大神必备！</w:t>
      </w:r>
    </w:p>
    <w:p w:rsidR="00215BB7" w:rsidRPr="006717F9" w:rsidRDefault="00D44E5B" w:rsidP="00D44E5B">
      <w:pPr>
        <w:pStyle w:val="3"/>
        <w:rPr>
          <w:kern w:val="0"/>
          <w:sz w:val="27"/>
          <w:szCs w:val="27"/>
        </w:rPr>
      </w:pPr>
      <w:r>
        <w:rPr>
          <w:rFonts w:hint="eastAsia"/>
          <w:kern w:val="0"/>
        </w:rPr>
        <w:t>宿舍生活的日常</w:t>
      </w:r>
    </w:p>
    <w:p w:rsidR="00215BB7" w:rsidRPr="006717F9" w:rsidRDefault="00215BB7" w:rsidP="00215BB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我想自带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被褥、床单、枕头、凉席等等……家近的同学不妨自带。 寝室单人床的尺寸是195cm * 85cm， 有意定做卧具的同学不妨参考一下哦。</w:t>
      </w:r>
    </w:p>
    <w:p w:rsidR="00215BB7" w:rsidRPr="006717F9" w:rsidRDefault="00215BB7" w:rsidP="00215BB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订购卧具</w:t>
      </w:r>
      <w:r w:rsidR="004E1F93">
        <w:rPr>
          <w:rFonts w:ascii="宋体" w:eastAsia="宋体" w:hAnsi="宋体" w:cs="宋体"/>
          <w:kern w:val="0"/>
          <w:sz w:val="24"/>
          <w:szCs w:val="24"/>
        </w:rPr>
        <w:t>包</w:t>
      </w:r>
      <w:r w:rsidRPr="006717F9">
        <w:rPr>
          <w:rFonts w:ascii="宋体" w:eastAsia="宋体" w:hAnsi="宋体" w:cs="宋体"/>
          <w:kern w:val="0"/>
          <w:sz w:val="24"/>
          <w:szCs w:val="24"/>
        </w:rPr>
        <w:t>次性解决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对于嫌麻烦或者家离学校比较远的同学，不如参照邮寄资料在</w:t>
      </w:r>
      <w:hyperlink r:id="rId22" w:history="1">
        <w:r w:rsidRPr="006717F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新生服务网</w:t>
        </w:r>
      </w:hyperlink>
      <w:r w:rsidRPr="006717F9">
        <w:rPr>
          <w:rFonts w:ascii="宋体" w:eastAsia="宋体" w:hAnsi="宋体" w:cs="宋体"/>
          <w:kern w:val="0"/>
          <w:sz w:val="24"/>
          <w:szCs w:val="24"/>
        </w:rPr>
        <w:t>订购卧具包，一次性解决卧具问题。不过还是推荐备一份床单和被套以防潮哟~ @@ 卧具包里都有啥？</w:t>
      </w:r>
    </w:p>
    <w:p w:rsidR="00215BB7" w:rsidRPr="006717F9" w:rsidRDefault="00215BB7" w:rsidP="00215BB7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（被套+床单+枕套）*2</w:t>
      </w:r>
    </w:p>
    <w:p w:rsidR="00215BB7" w:rsidRPr="006717F9" w:rsidRDefault="00215BB7" w:rsidP="00215BB7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盖胎*1</w:t>
      </w:r>
    </w:p>
    <w:p w:rsidR="00215BB7" w:rsidRPr="006717F9" w:rsidRDefault="00215BB7" w:rsidP="00215BB7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垫胎*1</w:t>
      </w:r>
    </w:p>
    <w:p w:rsidR="00215BB7" w:rsidRPr="006717F9" w:rsidRDefault="00215BB7" w:rsidP="00215BB7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云丝被*1</w:t>
      </w:r>
    </w:p>
    <w:p w:rsidR="00215BB7" w:rsidRPr="006717F9" w:rsidRDefault="00215BB7" w:rsidP="00215BB7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云丝枕芯*1</w:t>
      </w:r>
    </w:p>
    <w:p w:rsidR="00215BB7" w:rsidRPr="006717F9" w:rsidRDefault="00215BB7" w:rsidP="00215BB7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盖胎套*1</w:t>
      </w:r>
    </w:p>
    <w:p w:rsidR="00215BB7" w:rsidRPr="006717F9" w:rsidRDefault="00215BB7" w:rsidP="00215BB7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（尼龙蚊帐+蚊帐钩）*1</w:t>
      </w:r>
    </w:p>
    <w:p w:rsidR="00215BB7" w:rsidRPr="006717F9" w:rsidRDefault="00215BB7" w:rsidP="00215BB7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热水壶*1</w:t>
      </w:r>
    </w:p>
    <w:p w:rsidR="00215BB7" w:rsidRPr="006717F9" w:rsidRDefault="00215BB7" w:rsidP="00215BB7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竹席*1</w:t>
      </w:r>
    </w:p>
    <w:p w:rsidR="00215BB7" w:rsidRPr="004E1F93" w:rsidRDefault="00215BB7" w:rsidP="004E1F93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卧具包*1</w:t>
      </w:r>
    </w:p>
    <w:p w:rsidR="00215BB7" w:rsidRPr="006717F9" w:rsidRDefault="004E1F93" w:rsidP="004E1F93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3. </w:t>
      </w:r>
      <w:r w:rsidR="00215BB7" w:rsidRPr="006717F9">
        <w:rPr>
          <w:rFonts w:ascii="宋体" w:eastAsia="宋体" w:hAnsi="宋体" w:cs="宋体"/>
          <w:kern w:val="0"/>
          <w:sz w:val="24"/>
          <w:szCs w:val="24"/>
        </w:rPr>
        <w:t>衣物清洁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洗衣液、洗衣皂、衣架、晾晒夹、挂钩等等洗护用具，如果没有特别需求不妨到校后再考虑购买~各宿舍楼下也有洗衣房可供懒汉们使用</w:t>
      </w:r>
      <w:r w:rsidR="009B0F92">
        <w:rPr>
          <w:rFonts w:ascii="宋体" w:eastAsia="宋体" w:hAnsi="宋体" w:cs="宋体"/>
          <w:kern w:val="0"/>
          <w:sz w:val="24"/>
          <w:szCs w:val="24"/>
        </w:rPr>
        <w:t>~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@@ 楼下洗衣房如何使用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lastRenderedPageBreak/>
        <w:t>在各个学园中均有洗衣房提供给要求不高的同学们使用，需要使用时只需整理好盆衣服，带到洗衣房向老板交钱即可，一盆约3元，一桶大约是6元。如果衣服太多，老板可能会多要两块钱。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由于洗衣机并不能和手媲美，而且洗衣房的洗衣机都是共用的，因此强烈建议懒汉们至少自己把贴身衣物洗一洗，比较难洗的衣物留给洗衣房洗。干洗等可以去北街专门的干洗店，洗得还不错。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@@</w:t>
      </w:r>
    </w:p>
    <w:p w:rsidR="00215BB7" w:rsidRPr="006717F9" w:rsidRDefault="004E1F93" w:rsidP="004E1F93">
      <w:pPr>
        <w:widowControl/>
        <w:spacing w:before="100" w:beforeAutospacing="1" w:after="100" w:afterAutospacing="1"/>
        <w:ind w:left="426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4. </w:t>
      </w:r>
      <w:r w:rsidR="00215BB7" w:rsidRPr="006717F9">
        <w:rPr>
          <w:rFonts w:ascii="宋体" w:eastAsia="宋体" w:hAnsi="宋体" w:cs="宋体"/>
          <w:kern w:val="0"/>
          <w:sz w:val="24"/>
          <w:szCs w:val="24"/>
        </w:rPr>
        <w:t>个人洗护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 xml:space="preserve">洗发水、护发素、沐浴露、洗面奶、各类护肤品、牙具、脸盆、香皂、皂盒、毛巾浴巾等等……如果没有特别需求不妨到校后再考虑购买~ </w:t>
      </w:r>
    </w:p>
    <w:p w:rsidR="00215BB7" w:rsidRPr="006717F9" w:rsidRDefault="004E1F93" w:rsidP="004E1F93">
      <w:pPr>
        <w:widowControl/>
        <w:spacing w:before="100" w:beforeAutospacing="1" w:after="100" w:afterAutospacing="1"/>
        <w:ind w:left="426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5. </w:t>
      </w:r>
      <w:r w:rsidR="00215BB7" w:rsidRPr="006717F9">
        <w:rPr>
          <w:rFonts w:ascii="宋体" w:eastAsia="宋体" w:hAnsi="宋体" w:cs="宋体"/>
          <w:kern w:val="0"/>
          <w:sz w:val="24"/>
          <w:szCs w:val="24"/>
        </w:rPr>
        <w:t>居家日用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 xml:space="preserve">雨伞、小锁、水瓶、水、抹布、驱虫、清扫用具等等……清扫用具宿舍合买一份即可~ </w:t>
      </w:r>
    </w:p>
    <w:p w:rsidR="00215BB7" w:rsidRPr="006717F9" w:rsidRDefault="00215BB7" w:rsidP="004305C7">
      <w:pPr>
        <w:pStyle w:val="1"/>
        <w:rPr>
          <w:kern w:val="0"/>
        </w:rPr>
      </w:pPr>
      <w:r w:rsidRPr="006717F9">
        <w:rPr>
          <w:kern w:val="0"/>
        </w:rPr>
        <w:t>TIPS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具体带什么东西要考虑路程和物价水平的差距。东西并非越多越好，但是私人和重要物品还是从家里带过来比较好，其他的日用杂物不妨在学校附近的超市购买。</w:t>
      </w:r>
    </w:p>
    <w:p w:rsidR="004305C7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@@ 离学校最近的购物中心在哪</w:t>
      </w:r>
      <w:r w:rsidR="004305C7">
        <w:rPr>
          <w:rFonts w:ascii="宋体" w:eastAsia="宋体" w:hAnsi="宋体" w:cs="宋体"/>
          <w:kern w:val="0"/>
          <w:sz w:val="24"/>
          <w:szCs w:val="24"/>
        </w:rPr>
        <w:t>？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离学校最近的购物中心有两个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1.城西印象城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从校门口骑车约10分钟就能到达城西印象城购物中心，其中三四层为沃尔玛。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如果大家有强烈的购物需求，不妨到沃尔玛买些便宜的日用品，顺便可以尝尝外婆家、第二乐章等较为正宗的杭帮菜。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2.城西银泰城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同样是从校门口骑车10分钟就能到达城西银泰城（只是方向不同）。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相较于印象城，银泰城商品档次更高些，有电影院以及一系列美食餐厅，类似于新白鹿、绿茶等餐厅价格比较实惠。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574155" cy="3819525"/>
            <wp:effectExtent l="19050" t="0" r="0" b="0"/>
            <wp:docPr id="5" name="图片 5" descr="银泰印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银泰印象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15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@@</w:t>
      </w:r>
    </w:p>
    <w:p w:rsidR="004305C7" w:rsidRDefault="009B0F92" w:rsidP="004305C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kern w:val="0"/>
          <w:sz w:val="36"/>
          <w:szCs w:val="36"/>
        </w:rPr>
        <w:t>四，</w:t>
      </w:r>
      <w:r w:rsidR="00215BB7" w:rsidRPr="006717F9">
        <w:rPr>
          <w:rFonts w:ascii="宋体" w:eastAsia="宋体" w:hAnsi="宋体" w:cs="宋体"/>
          <w:b/>
          <w:bCs/>
          <w:kern w:val="0"/>
          <w:sz w:val="36"/>
          <w:szCs w:val="36"/>
        </w:rPr>
        <w:t>到港交通</w:t>
      </w:r>
      <w:r w:rsidR="004305C7">
        <w:rPr>
          <w:rFonts w:ascii="宋体" w:eastAsia="宋体" w:hAnsi="宋体" w:cs="宋体"/>
          <w:b/>
          <w:bCs/>
          <w:kern w:val="0"/>
          <w:sz w:val="36"/>
          <w:szCs w:val="36"/>
        </w:rPr>
        <w:t>——条条大路通浙大</w:t>
      </w:r>
    </w:p>
    <w:p w:rsidR="004305C7" w:rsidRDefault="004305C7" w:rsidP="004305C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【简介】</w:t>
      </w:r>
      <w:r w:rsidR="009F1032">
        <w:rPr>
          <w:rFonts w:ascii="宋体" w:eastAsia="宋体" w:hAnsi="宋体" w:cs="宋体"/>
          <w:b/>
          <w:bCs/>
          <w:kern w:val="0"/>
          <w:sz w:val="27"/>
          <w:szCs w:val="27"/>
        </w:rPr>
        <w:t>行李准备完毕，即将整装待发，来到杭州的一刹那感觉自己嗨得不行</w:t>
      </w:r>
      <w:r w:rsidR="00027200">
        <w:rPr>
          <w:rFonts w:ascii="宋体" w:eastAsia="宋体" w:hAnsi="宋体" w:cs="宋体"/>
          <w:b/>
          <w:bCs/>
          <w:kern w:val="0"/>
          <w:sz w:val="27"/>
          <w:szCs w:val="27"/>
        </w:rPr>
        <w:t>：寒窗十二年，我终于可以来到一个热的地方了！（雾）</w:t>
      </w:r>
      <w:r w:rsidR="009F1032">
        <w:rPr>
          <w:rFonts w:ascii="宋体" w:eastAsia="宋体" w:hAnsi="宋体" w:cs="宋体"/>
          <w:b/>
          <w:bCs/>
          <w:kern w:val="0"/>
          <w:sz w:val="27"/>
          <w:szCs w:val="27"/>
        </w:rPr>
        <w:t>。所以这个时候，千万不能因为不知道怎样到达浙大而顿时蒙圈</w:t>
      </w:r>
      <w:r w:rsidR="00027200">
        <w:rPr>
          <w:rFonts w:ascii="宋体" w:eastAsia="宋体" w:hAnsi="宋体" w:cs="宋体"/>
          <w:b/>
          <w:bCs/>
          <w:kern w:val="0"/>
          <w:sz w:val="27"/>
          <w:szCs w:val="27"/>
        </w:rPr>
        <w:t>丧失风度</w:t>
      </w:r>
      <w:r w:rsidR="009F1032">
        <w:rPr>
          <w:rFonts w:ascii="宋体" w:eastAsia="宋体" w:hAnsi="宋体" w:cs="宋体"/>
          <w:b/>
          <w:bCs/>
          <w:kern w:val="0"/>
          <w:sz w:val="27"/>
          <w:szCs w:val="27"/>
        </w:rPr>
        <w:t>，你要以最帅的姿势，告诉和你同来的家长：不</w:t>
      </w:r>
      <w:r w:rsidR="00027200">
        <w:rPr>
          <w:rFonts w:ascii="宋体" w:eastAsia="宋体" w:hAnsi="宋体" w:cs="宋体"/>
          <w:b/>
          <w:bCs/>
          <w:kern w:val="0"/>
          <w:sz w:val="27"/>
          <w:szCs w:val="27"/>
        </w:rPr>
        <w:t>要</w:t>
      </w:r>
      <w:r w:rsidR="009F1032">
        <w:rPr>
          <w:rFonts w:ascii="宋体" w:eastAsia="宋体" w:hAnsi="宋体" w:cs="宋体"/>
          <w:b/>
          <w:bCs/>
          <w:kern w:val="0"/>
          <w:sz w:val="27"/>
          <w:szCs w:val="27"/>
        </w:rPr>
        <w:t>用某某地图，一切包</w:t>
      </w:r>
      <w:r w:rsidR="00027200">
        <w:rPr>
          <w:rFonts w:ascii="宋体" w:eastAsia="宋体" w:hAnsi="宋体" w:cs="宋体"/>
          <w:b/>
          <w:bCs/>
          <w:kern w:val="0"/>
          <w:sz w:val="27"/>
          <w:szCs w:val="27"/>
        </w:rPr>
        <w:t>在</w:t>
      </w:r>
      <w:r w:rsidR="009F1032">
        <w:rPr>
          <w:rFonts w:ascii="宋体" w:eastAsia="宋体" w:hAnsi="宋体" w:cs="宋体"/>
          <w:b/>
          <w:bCs/>
          <w:kern w:val="0"/>
          <w:sz w:val="27"/>
          <w:szCs w:val="27"/>
        </w:rPr>
        <w:t>我身上！</w:t>
      </w:r>
    </w:p>
    <w:p w:rsidR="00027200" w:rsidRDefault="00027200" w:rsidP="004305C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 xml:space="preserve">【目录】1.Uber 2.从城站火车站出发 3。从杭州东站出发 4.从萧山机场 5.从汽车站 </w:t>
      </w:r>
    </w:p>
    <w:p w:rsidR="00027200" w:rsidRDefault="00027200" w:rsidP="004305C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【</w:t>
      </w:r>
      <w:r w:rsidR="009B0F9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具体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内容】</w:t>
      </w:r>
    </w:p>
    <w:p w:rsidR="00215BB7" w:rsidRPr="004305C7" w:rsidRDefault="00215BB7" w:rsidP="004305C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717F9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UBER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试试UBER优惠码: Uber求是潮， 就能得到50元减免优惠哦～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717F9">
        <w:rPr>
          <w:rFonts w:ascii="宋体" w:eastAsia="宋体" w:hAnsi="宋体" w:cs="宋体"/>
          <w:b/>
          <w:bCs/>
          <w:kern w:val="0"/>
          <w:sz w:val="27"/>
          <w:szCs w:val="27"/>
        </w:rPr>
        <w:t>从城站火车站到紫金港</w:t>
      </w:r>
    </w:p>
    <w:p w:rsidR="00215BB7" w:rsidRPr="006717F9" w:rsidRDefault="00215BB7" w:rsidP="00215BB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坐校车 ★★★★★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今年在到校期间（8月30、31日）会有学长组负责在城站接站哦，坐着舒服的校车，有问题可以向学长学姐们咨询，还能认识很多和你一届的新生，是不是很赞呢。由于政策变动，具体情况请仔细查阅邮寄资料。</w:t>
      </w:r>
    </w:p>
    <w:p w:rsidR="00215BB7" w:rsidRPr="006717F9" w:rsidRDefault="00215BB7" w:rsidP="00215BB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坐地铁 ★★★★☆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担心杭州交通拥堵？坐地铁是个不错的选择哟~地铁宽敞而快速，学长学姐们极力向你们推荐哦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具体方案：火车站旁边就有地铁站，乘坐地铁1号线（文泽路方向），到达武林广场站下车后，步行至武林广场北（brt换乘站-北）站，乘坐b2区间（末班车22:10发车），在蒋村公交中心站下车，之后步行1.3km到紫金港校区~</w:t>
      </w:r>
    </w:p>
    <w:p w:rsidR="00215BB7" w:rsidRPr="006717F9" w:rsidRDefault="00215BB7" w:rsidP="00215BB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公交车 ★★★★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杭州的公交车会比较拥挤，但价格便宜，也比较方便。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具体方案：1.少换乘：从城站火车站公交站乘坐900路，在机动车辆管理所下车，步行549m即可到达。2.少步行：从城站火车站公交站乘坐188路，在密渡桥下车换乘10路，在浙大紫金港校区下车，步行50m即可</w:t>
      </w:r>
    </w:p>
    <w:p w:rsidR="00215BB7" w:rsidRPr="006717F9" w:rsidRDefault="00215BB7" w:rsidP="00215BB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出租车 ★★★☆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出租车舒适快速，但是价格较贵（60元左右）。在指定的出租车乘车点排队的人会很多，但不会出现宰客的情况；而在城站外面，会有黑车，可能价钱谈不合适会拒载，而且黑车经常会中途拼客、等客等，浪费时间。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ps：下午三四点钟到的孩纸们要注意了，这个时候是大多数出租车师傅交班的时间，在乘车点可能会很难排到车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717F9">
        <w:rPr>
          <w:rFonts w:ascii="宋体" w:eastAsia="宋体" w:hAnsi="宋体" w:cs="宋体"/>
          <w:b/>
          <w:bCs/>
          <w:kern w:val="0"/>
          <w:sz w:val="27"/>
          <w:szCs w:val="27"/>
        </w:rPr>
        <w:t>从火车东站到紫金港</w:t>
      </w:r>
    </w:p>
    <w:p w:rsidR="00215BB7" w:rsidRPr="006717F9" w:rsidRDefault="00215BB7" w:rsidP="00215BB7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坐校车 ★★★★★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lastRenderedPageBreak/>
        <w:t>今年学校在火车东站也设立了“校外迎新接待点”，应该也会有校车接送。</w:t>
      </w:r>
    </w:p>
    <w:p w:rsidR="00215BB7" w:rsidRPr="006717F9" w:rsidRDefault="00215BB7" w:rsidP="00215BB7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公交方案 ★★★★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从火车东站公交站做93路/k93路，在浙大紫金港校区站下车，步行50m即可。</w:t>
      </w:r>
    </w:p>
    <w:p w:rsidR="00215BB7" w:rsidRPr="006717F9" w:rsidRDefault="00215BB7" w:rsidP="00215BB7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地铁方案 ★★★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乘坐地铁1号线（湘湖方向）在西湖文化广场下车（B西北口出），步行至市交警支队公交车站，乘坐74路，在浙大紫金港校区站下车，步行50m即可。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717F9">
        <w:rPr>
          <w:rFonts w:ascii="宋体" w:eastAsia="宋体" w:hAnsi="宋体" w:cs="宋体"/>
          <w:b/>
          <w:bCs/>
          <w:kern w:val="0"/>
          <w:sz w:val="27"/>
          <w:szCs w:val="27"/>
        </w:rPr>
        <w:t>从萧山机场到紫金港</w:t>
      </w:r>
    </w:p>
    <w:p w:rsidR="00215BB7" w:rsidRPr="006717F9" w:rsidRDefault="00215BB7" w:rsidP="00215BB7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机场大巴 ★★★★★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 xml:space="preserve">坐机场大巴在 </w:t>
      </w:r>
      <w:r w:rsidRPr="006717F9">
        <w:rPr>
          <w:rFonts w:ascii="宋体" w:eastAsia="宋体" w:hAnsi="宋体" w:cs="宋体"/>
          <w:b/>
          <w:bCs/>
          <w:kern w:val="0"/>
          <w:sz w:val="24"/>
          <w:szCs w:val="24"/>
        </w:rPr>
        <w:t>武林门民航售票处站</w:t>
      </w:r>
      <w:r w:rsidRPr="006717F9">
        <w:rPr>
          <w:rFonts w:ascii="宋体" w:eastAsia="宋体" w:hAnsi="宋体" w:cs="宋体"/>
          <w:kern w:val="0"/>
          <w:sz w:val="24"/>
          <w:szCs w:val="24"/>
        </w:rPr>
        <w:t xml:space="preserve"> 下车，步行300米至武林门站坐290路到府新花园北站，而后步行至浙大紫金港。机场大巴每人可能只需20元，从武林门打车到紫金港可能也只需约50元（价格仅供参考，视当时交通状况而定）。</w:t>
      </w:r>
    </w:p>
    <w:p w:rsidR="00215BB7" w:rsidRPr="006717F9" w:rsidRDefault="00215BB7" w:rsidP="00215BB7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出租车★★★★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费用为120左右，视具体路况而定。高峰期不打表的师傅会有很多哦。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717F9">
        <w:rPr>
          <w:rFonts w:ascii="宋体" w:eastAsia="宋体" w:hAnsi="宋体" w:cs="宋体"/>
          <w:b/>
          <w:bCs/>
          <w:kern w:val="0"/>
          <w:sz w:val="27"/>
          <w:szCs w:val="27"/>
        </w:rPr>
        <w:t>汽车站到紫金港</w:t>
      </w:r>
    </w:p>
    <w:p w:rsidR="00215BB7" w:rsidRPr="006717F9" w:rsidRDefault="00215BB7" w:rsidP="00215BB7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汽车南站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从婺江路站乘地铁1号线（文泽路方向），在西湖文化广场下车（B西北口出），步行至市交警支队公交车站，乘坐74路，在浙大紫金港校区站下车，步行50m。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或 在汽车南站乘坐59路，在东坡路庆春路口站下车，步行211m至小车桥站，乘坐10路，在浙大紫金港校区站下车，步行50m。</w:t>
      </w:r>
    </w:p>
    <w:p w:rsidR="00215BB7" w:rsidRPr="006717F9" w:rsidRDefault="00215BB7" w:rsidP="00215BB7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汽车西站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1.少换乘：步行989m至天目山古墩路路口站，乘坐89路，在浙大紫金港校区站下车，步行50m。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2.少步行：从汽车西站公交站乘坐70路，在府苑新村站下车，乘坐89路，在浙大紫金港校区站下车，步行50m。</w:t>
      </w:r>
    </w:p>
    <w:p w:rsidR="00215BB7" w:rsidRPr="006717F9" w:rsidRDefault="00215BB7" w:rsidP="00215BB7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lastRenderedPageBreak/>
        <w:t>汽车北站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从汽车北站公交站乘坐91路，在萍水西街竟舟北路站下，乘坐129路在浙大紫金港校区站下车，步行到紫金港校区。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或 打的，大概二十块钱以内就解决了哦~</w:t>
      </w:r>
    </w:p>
    <w:p w:rsidR="00215BB7" w:rsidRPr="006717F9" w:rsidRDefault="00215BB7" w:rsidP="00215BB7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九堡客运中心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乘坐地铁1号线（湘湖方向）在西湖文化广场下车（B西北口出），步行至市交警支队公交车站，乘坐74路，在浙大紫金港校区站下车，步行50m即可。</w:t>
      </w:r>
    </w:p>
    <w:p w:rsidR="00215BB7" w:rsidRPr="006717F9" w:rsidRDefault="009B0F92" w:rsidP="00215BB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kern w:val="0"/>
          <w:sz w:val="36"/>
          <w:szCs w:val="36"/>
        </w:rPr>
        <w:t>五，</w:t>
      </w:r>
      <w:r w:rsidR="00215BB7" w:rsidRPr="006717F9">
        <w:rPr>
          <w:rFonts w:ascii="宋体" w:eastAsia="宋体" w:hAnsi="宋体" w:cs="宋体"/>
          <w:b/>
          <w:bCs/>
          <w:kern w:val="0"/>
          <w:sz w:val="36"/>
          <w:szCs w:val="36"/>
        </w:rPr>
        <w:t>入住宿舍 —— 四年存在于此的证明</w:t>
      </w:r>
    </w:p>
    <w:p w:rsidR="00DA54F8" w:rsidRPr="006717F9" w:rsidRDefault="00DA54F8" w:rsidP="00DA54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【简介】来到浙大的第一件事就是要入住宿舍。怀着惴惴不安的心，幻想着未来四年宿舍的美好模样。宿舍就是你未来的家，是你四年生活</w:t>
      </w:r>
      <w:r w:rsidR="00215BB7" w:rsidRPr="006717F9">
        <w:rPr>
          <w:rFonts w:ascii="宋体" w:eastAsia="宋体" w:hAnsi="宋体" w:cs="宋体"/>
          <w:kern w:val="0"/>
          <w:sz w:val="24"/>
          <w:szCs w:val="24"/>
        </w:rPr>
        <w:t>于此和实现自我的</w:t>
      </w:r>
      <w:r>
        <w:rPr>
          <w:rFonts w:ascii="宋体" w:eastAsia="宋体" w:hAnsi="宋体" w:cs="宋体"/>
          <w:kern w:val="0"/>
          <w:sz w:val="24"/>
          <w:szCs w:val="24"/>
        </w:rPr>
        <w:t>最好见证，也是你和舍友留下无数美好回忆的地方</w:t>
      </w:r>
      <w:r w:rsidR="00215BB7" w:rsidRPr="006717F9">
        <w:rPr>
          <w:rFonts w:ascii="宋体" w:eastAsia="宋体" w:hAnsi="宋体" w:cs="宋体"/>
          <w:kern w:val="0"/>
          <w:sz w:val="24"/>
          <w:szCs w:val="24"/>
        </w:rPr>
        <w:t>。</w:t>
      </w:r>
      <w:r>
        <w:rPr>
          <w:rFonts w:ascii="宋体" w:eastAsia="宋体" w:hAnsi="宋体" w:cs="宋体"/>
          <w:kern w:val="0"/>
          <w:sz w:val="24"/>
          <w:szCs w:val="24"/>
        </w:rPr>
        <w:t>所以提前了解这个“家”可是重中之重哦。</w:t>
      </w:r>
      <w:r w:rsidRPr="006717F9">
        <w:rPr>
          <w:rFonts w:ascii="宋体" w:eastAsia="宋体" w:hAnsi="宋体" w:cs="宋体"/>
          <w:kern w:val="0"/>
          <w:sz w:val="24"/>
          <w:szCs w:val="24"/>
        </w:rPr>
        <w:t>以下主要介绍了各宿舍的住宿条件和一些入住提示，如需研究宿舍的周边商家或环境，请查看</w:t>
      </w:r>
      <w:hyperlink r:id="rId24" w:anchor="%21/%E7%94%9F%E6%B4%BB" w:history="1">
        <w:r w:rsidRPr="006717F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生活</w:t>
        </w:r>
      </w:hyperlink>
      <w:r w:rsidRPr="006717F9">
        <w:rPr>
          <w:rFonts w:ascii="宋体" w:eastAsia="宋体" w:hAnsi="宋体" w:cs="宋体"/>
          <w:kern w:val="0"/>
          <w:sz w:val="24"/>
          <w:szCs w:val="24"/>
        </w:rPr>
        <w:t>章节。不知道住在哪里？问问学长或者查看</w:t>
      </w:r>
      <w:hyperlink r:id="rId25" w:anchor="%21/%E5%85%A5%E6%A0%A1/%E6%87%82%E5%BE%97%E6%B5%99%E5%A4%A7/%E4%B8%A4%E5%A4%A7%E5%AD%A6%E9%99%A2%E4%B8%89%E5%A4%A7%E5%AD%A6%E5%9B%AD" w:history="1">
        <w:r w:rsidRPr="006717F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三大学园的相关介绍</w:t>
        </w:r>
      </w:hyperlink>
      <w:r w:rsidRPr="006717F9">
        <w:rPr>
          <w:rFonts w:ascii="宋体" w:eastAsia="宋体" w:hAnsi="宋体" w:cs="宋体"/>
          <w:kern w:val="0"/>
          <w:sz w:val="24"/>
          <w:szCs w:val="24"/>
        </w:rPr>
        <w:t>吧。</w:t>
      </w:r>
    </w:p>
    <w:p w:rsidR="00DA54F8" w:rsidRDefault="00DA54F8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【目录】</w:t>
      </w:r>
      <w:r w:rsidR="00FC3DA1">
        <w:rPr>
          <w:rFonts w:ascii="宋体" w:eastAsia="宋体" w:hAnsi="宋体" w:cs="宋体" w:hint="eastAsia"/>
          <w:kern w:val="0"/>
          <w:sz w:val="24"/>
          <w:szCs w:val="24"/>
        </w:rPr>
        <w:t>1.床铺类型 2.宿舍区划 3.TIPS</w:t>
      </w:r>
    </w:p>
    <w:p w:rsidR="009B0F92" w:rsidRPr="006717F9" w:rsidRDefault="009B0F92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【具体内容】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717F9">
        <w:rPr>
          <w:rFonts w:ascii="宋体" w:eastAsia="宋体" w:hAnsi="宋体" w:cs="宋体"/>
          <w:b/>
          <w:bCs/>
          <w:kern w:val="0"/>
          <w:sz w:val="27"/>
          <w:szCs w:val="27"/>
        </w:rPr>
        <w:t>床铺类型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A.上床下写字桌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B.构为一侧为上下铺床，一侧为四人位连体写字桌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51705" cy="6331585"/>
            <wp:effectExtent l="19050" t="0" r="0" b="0"/>
            <wp:docPr id="6" name="图片 6" descr="A型寝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型寝室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05" cy="6331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b/>
          <w:bCs/>
          <w:kern w:val="0"/>
          <w:sz w:val="24"/>
          <w:szCs w:val="24"/>
        </w:rPr>
        <w:t>A型寝室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63135" cy="6354445"/>
            <wp:effectExtent l="19050" t="0" r="0" b="0"/>
            <wp:docPr id="7" name="图片 7" descr="B型床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型床铺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635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b/>
          <w:bCs/>
          <w:kern w:val="0"/>
          <w:sz w:val="24"/>
          <w:szCs w:val="24"/>
        </w:rPr>
        <w:t>B型床铺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51705" cy="3564890"/>
            <wp:effectExtent l="19050" t="0" r="0" b="0"/>
            <wp:docPr id="8" name="图片 8" descr="B型写字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型写字桌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05" cy="356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b/>
          <w:bCs/>
          <w:kern w:val="0"/>
          <w:sz w:val="24"/>
          <w:szCs w:val="24"/>
        </w:rPr>
        <w:t>B型写字桌</w:t>
      </w:r>
    </w:p>
    <w:p w:rsidR="00FC3DA1" w:rsidRDefault="00FC3DA1" w:rsidP="00FC3DA1">
      <w:pPr>
        <w:pStyle w:val="3"/>
        <w:rPr>
          <w:rFonts w:hint="eastAsia"/>
          <w:kern w:val="0"/>
        </w:rPr>
      </w:pPr>
      <w:r>
        <w:rPr>
          <w:rFonts w:hint="eastAsia"/>
          <w:kern w:val="0"/>
        </w:rPr>
        <w:t>宿舍区划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717F9">
        <w:rPr>
          <w:rFonts w:ascii="宋体" w:eastAsia="宋体" w:hAnsi="宋体" w:cs="宋体"/>
          <w:b/>
          <w:bCs/>
          <w:kern w:val="0"/>
          <w:sz w:val="27"/>
          <w:szCs w:val="27"/>
        </w:rPr>
        <w:t>蓝田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有阳台，室内选用A型新式组合家具，结构为上床下写字桌。另有公共高矮柜各一。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此外，宿舍并无独立卫生间，</w:t>
      </w:r>
      <w:r w:rsidR="006718CC">
        <w:rPr>
          <w:rFonts w:ascii="宋体" w:eastAsia="宋体" w:hAnsi="宋体" w:cs="宋体"/>
          <w:kern w:val="0"/>
          <w:sz w:val="24"/>
          <w:szCs w:val="24"/>
        </w:rPr>
        <w:t>每一层楼共享</w:t>
      </w:r>
      <w:r w:rsidR="006718CC" w:rsidRPr="006717F9">
        <w:rPr>
          <w:rFonts w:ascii="宋体" w:eastAsia="宋体" w:hAnsi="宋体" w:cs="宋体"/>
          <w:kern w:val="0"/>
          <w:sz w:val="24"/>
          <w:szCs w:val="24"/>
        </w:rPr>
        <w:t>一间公共盥洗</w:t>
      </w:r>
      <w:r w:rsidR="00E36D60">
        <w:rPr>
          <w:rFonts w:ascii="宋体" w:eastAsia="宋体" w:hAnsi="宋体" w:cs="宋体"/>
          <w:kern w:val="0"/>
          <w:sz w:val="24"/>
          <w:szCs w:val="24"/>
        </w:rPr>
        <w:t>室，</w:t>
      </w:r>
      <w:r w:rsidRPr="006717F9">
        <w:rPr>
          <w:rFonts w:ascii="宋体" w:eastAsia="宋体" w:hAnsi="宋体" w:cs="宋体"/>
          <w:kern w:val="0"/>
          <w:sz w:val="24"/>
          <w:szCs w:val="24"/>
        </w:rPr>
        <w:t>洗澡需刷卡。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TIPS，蓝田的寝室号都是四位数哦~全校中的特例~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717F9">
        <w:rPr>
          <w:rFonts w:ascii="宋体" w:eastAsia="宋体" w:hAnsi="宋体" w:cs="宋体"/>
          <w:b/>
          <w:bCs/>
          <w:kern w:val="0"/>
          <w:sz w:val="27"/>
          <w:szCs w:val="27"/>
        </w:rPr>
        <w:t>紫云碧峰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717F9">
        <w:rPr>
          <w:rFonts w:ascii="宋体" w:eastAsia="宋体" w:hAnsi="宋体" w:cs="宋体"/>
          <w:b/>
          <w:bCs/>
          <w:kern w:val="0"/>
          <w:sz w:val="24"/>
          <w:szCs w:val="24"/>
        </w:rPr>
        <w:t>碧峰1舍，碧峰2舍，紫云1舍，紫云2舍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有阳台，带独立卫生间，室内选用A型新式组合家具，结构为上床下写字桌。另有壁柜一套。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717F9">
        <w:rPr>
          <w:rFonts w:ascii="宋体" w:eastAsia="宋体" w:hAnsi="宋体" w:cs="宋体"/>
          <w:b/>
          <w:bCs/>
          <w:kern w:val="0"/>
          <w:sz w:val="24"/>
          <w:szCs w:val="24"/>
        </w:rPr>
        <w:t>紫云3舍，紫云4舍，紫云5舍，碧峰3舍，碧峰4舍，碧峰5舍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lastRenderedPageBreak/>
        <w:t>无阳台，带独立卫生间，室内选用B型新式组合家具，结构为一侧为上下铺床，一侧为四人位连体写字桌。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717F9">
        <w:rPr>
          <w:rFonts w:ascii="宋体" w:eastAsia="宋体" w:hAnsi="宋体" w:cs="宋体"/>
          <w:b/>
          <w:bCs/>
          <w:kern w:val="0"/>
          <w:sz w:val="27"/>
          <w:szCs w:val="27"/>
        </w:rPr>
        <w:t>丹阳青溪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717F9">
        <w:rPr>
          <w:rFonts w:ascii="宋体" w:eastAsia="宋体" w:hAnsi="宋体" w:cs="宋体"/>
          <w:b/>
          <w:bCs/>
          <w:kern w:val="0"/>
          <w:sz w:val="24"/>
          <w:szCs w:val="24"/>
        </w:rPr>
        <w:t>丹阳全部宿舍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无阳台，带独立卫生间，室内选用B型新式组合家具，结构为一侧为上下铺床，一侧为四人位连体写字桌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717F9">
        <w:rPr>
          <w:rFonts w:ascii="宋体" w:eastAsia="宋体" w:hAnsi="宋体" w:cs="宋体"/>
          <w:b/>
          <w:bCs/>
          <w:kern w:val="0"/>
          <w:sz w:val="24"/>
          <w:szCs w:val="24"/>
        </w:rPr>
        <w:t>青溪1舍，青溪2舍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有阳台，新式家具室内选用A型新式组合家具，结构为上床下写字桌，另有公共高矮柜各一个。没有独立卫生间，</w:t>
      </w:r>
      <w:r w:rsidR="00E36D60">
        <w:rPr>
          <w:rFonts w:ascii="宋体" w:eastAsia="宋体" w:hAnsi="宋体" w:cs="宋体"/>
          <w:kern w:val="0"/>
          <w:sz w:val="24"/>
          <w:szCs w:val="24"/>
        </w:rPr>
        <w:t>每层楼</w:t>
      </w:r>
      <w:r w:rsidR="00E36D60" w:rsidRPr="006717F9">
        <w:rPr>
          <w:rFonts w:ascii="宋体" w:eastAsia="宋体" w:hAnsi="宋体" w:cs="宋体"/>
          <w:kern w:val="0"/>
          <w:sz w:val="24"/>
          <w:szCs w:val="24"/>
        </w:rPr>
        <w:t>共用一个盥</w:t>
      </w:r>
      <w:r w:rsidR="00E36D60">
        <w:rPr>
          <w:rFonts w:ascii="宋体" w:eastAsia="宋体" w:hAnsi="宋体" w:cs="宋体"/>
          <w:kern w:val="0"/>
          <w:sz w:val="24"/>
          <w:szCs w:val="24"/>
        </w:rPr>
        <w:t>洗室</w:t>
      </w:r>
      <w:r w:rsidRPr="006717F9">
        <w:rPr>
          <w:rFonts w:ascii="宋体" w:eastAsia="宋体" w:hAnsi="宋体" w:cs="宋体"/>
          <w:kern w:val="0"/>
          <w:sz w:val="24"/>
          <w:szCs w:val="24"/>
        </w:rPr>
        <w:t>，在架空层设公共浴室。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717F9">
        <w:rPr>
          <w:rFonts w:ascii="宋体" w:eastAsia="宋体" w:hAnsi="宋体" w:cs="宋体"/>
          <w:b/>
          <w:bCs/>
          <w:kern w:val="0"/>
          <w:sz w:val="24"/>
          <w:szCs w:val="24"/>
        </w:rPr>
        <w:t>青溪3舍，青溪4舍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有阳台，带独立卫生间，新式家具室内选用A型新式组合家具，结构为上床下写字桌。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717F9">
        <w:rPr>
          <w:rFonts w:ascii="宋体" w:eastAsia="宋体" w:hAnsi="宋体" w:cs="宋体"/>
          <w:b/>
          <w:bCs/>
          <w:kern w:val="0"/>
          <w:sz w:val="27"/>
          <w:szCs w:val="27"/>
        </w:rPr>
        <w:t>白沙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717F9">
        <w:rPr>
          <w:rFonts w:ascii="宋体" w:eastAsia="宋体" w:hAnsi="宋体" w:cs="宋体"/>
          <w:b/>
          <w:bCs/>
          <w:kern w:val="0"/>
          <w:sz w:val="24"/>
          <w:szCs w:val="24"/>
        </w:rPr>
        <w:t>白沙1舍，白沙2舍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无阳台，带独立卫生间，室内选用B型新式组合家具，结构为一侧为上下铺床，一侧为四人位连体写字桌。白沙宿舍并非求是学院与竺可桢学院的驻地，一般为建筑工程学院本科生和全校部分研究生男生居住。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717F9">
        <w:rPr>
          <w:rFonts w:ascii="宋体" w:eastAsia="宋体" w:hAnsi="宋体" w:cs="宋体"/>
          <w:b/>
          <w:bCs/>
          <w:kern w:val="0"/>
          <w:sz w:val="24"/>
          <w:szCs w:val="24"/>
        </w:rPr>
        <w:t>白沙3舍，白沙4舍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有阳台，带独立卫生间，新式家具室内选用A型新式组合家具，结构为上床下写字桌。一般为建筑工程学院本科生和全校部分研究生女生居住。</w:t>
      </w:r>
    </w:p>
    <w:p w:rsidR="00215BB7" w:rsidRPr="006717F9" w:rsidRDefault="00215BB7" w:rsidP="00FC3DA1">
      <w:pPr>
        <w:pStyle w:val="3"/>
        <w:rPr>
          <w:kern w:val="0"/>
        </w:rPr>
      </w:pPr>
      <w:r w:rsidRPr="006717F9">
        <w:rPr>
          <w:kern w:val="0"/>
        </w:rPr>
        <w:t>TIPS</w:t>
      </w:r>
    </w:p>
    <w:p w:rsidR="00215BB7" w:rsidRPr="006717F9" w:rsidRDefault="00215BB7" w:rsidP="00215BB7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空调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每个寝室都配有空调，空调厂商会预先在每个寝室装好，在报到后的几天内去找厂商签协议就可以了，具体情况可以询问楼长。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如果还没有遥控器，只要打开空调的网罩，找到一个凹槽，按里面的按钮就能打开空调哦，这样就可以在第一时间感受到清凉。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lastRenderedPageBreak/>
        <w:t>此外，强烈建议大家在使用空调前清理一下空调中的过滤网罩，否则很容易滋养细菌哦！</w:t>
      </w:r>
    </w:p>
    <w:p w:rsidR="00215BB7" w:rsidRPr="006717F9" w:rsidRDefault="00215BB7" w:rsidP="00215BB7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门禁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门禁设立于各个宿舍楼楼下，除非中午等人流比较密集的时段会常开外，都需要刷校园卡进入。此外，出于安全考虑，紫云碧峰的大门处也有门禁，在每日晚10点后需要刷卡进入。每日过晚的刷卡都会留有记录，小心记录太多被请去谈话哟~</w:t>
      </w:r>
    </w:p>
    <w:p w:rsidR="00215BB7" w:rsidRPr="006717F9" w:rsidRDefault="00215BB7" w:rsidP="00215BB7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车库与信箱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宿舍楼下一般均有车库，车库每晚11点锁门，在次日6点开门，周末晚上会推迟半小时锁门，因此强烈建议大家将自行车按序停放到车库里，以免被偷。部分楼的信箱在车库中，还有部分是在楼下大厅中，大家不要忘了按时查收哦~说不定就有情书一封呢！</w:t>
      </w:r>
    </w:p>
    <w:p w:rsidR="00215BB7" w:rsidRPr="006717F9" w:rsidRDefault="00215BB7" w:rsidP="00215BB7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用水用电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宿 舍24小时供水，约晚上十一点半熄灯断电，夏天温度高时不断电。有些寝室开学后需要向楼主取电卡，然后到白沙综合楼（大食堂东边）充电费，现在智能电表联 网之后大家可以关注服务号“浙大学生公寓管理服务中心”，就可以用微信在线交电费了！洗漱用热水使用校园卡刷卡取水。而有独卫的宿舍一般是电费水费以寝室 为单位每月结算，只要交给宿管老师即可。</w:t>
      </w:r>
    </w:p>
    <w:p w:rsidR="00215BB7" w:rsidRPr="006717F9" w:rsidRDefault="00215BB7" w:rsidP="00215BB7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洗衣房与开水房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各个学园中均有洗衣房提供给要求不高的同学们使用，需要使用时只需整理好一盆衣服，带到洗衣房向老板缴纳3元即可，一桶大概是6元。如果衣服太多，老板可能会多要两块钱。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由于洗衣机并不能和手媲美，而且洗衣房的洗衣机都是共用的，因此强烈建议懒汉们至少自己把贴身衣物洗一洗，比较难洗的衣物留给洗衣房洗。干洗等可以去北街专门的干洗店，洗得还不错。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此外各学园还设有开水房，需要办理热水卡并充值，开水一小瓶0.1元，大瓶0.2元。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@@ 我能不能在寝室用洗衣机啊？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云峰：打个申请就可以了，然后就可以美美的洗衣服了~~~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蓝田：蓝田的宿舍里面没有厕所，排水可是个大问题。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丹青：这个还是问问宿管阿姨吧，宿管阿姨还是比较了解的~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lastRenderedPageBreak/>
        <w:t>翠柏、白沙：当然可以用啦~~~~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@@</w:t>
      </w:r>
    </w:p>
    <w:p w:rsidR="00215BB7" w:rsidRPr="006717F9" w:rsidRDefault="00215BB7" w:rsidP="00215BB7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便利店和服务点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宿舍楼下的宿管老师处可以订购桶装水、订牛奶、暂借针线包和五金用具等。如果有维修需求也都直接和宿管老师说好了。宿管老师可是很亲切的呢！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宿舍周边还有超市、修车、配钥匙等等各种服务点，绝对方便。不过刚来可要有探索的精神，好好熟悉周围的环境哟，这会帮你省了不少功夫。</w:t>
      </w:r>
    </w:p>
    <w:p w:rsidR="00215BB7" w:rsidRPr="006717F9" w:rsidRDefault="00215BB7" w:rsidP="00215BB7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请注意萌物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宿舍区环境优美气氛和谐，深受喵星人汪星人喜爱，各大宿舍多见中华田园犬。不过不必惊慌，他们见过世面太多了，待人都很友善呢！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在凌晨时分，喵星人有时会在道路中央发出奇怪的声音，为紫金港夜惊魂营造良好的气氛~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启真湖中养有黑天鹅，西区沿湖的小径上还会有鸭子出没，草丛里有时候会冒出松鼠，说不准有一天你就会和一些你从没见过的小动物结伴去上课呦。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请不要伤害他们~当然夏天也不要在地上晒被子，不然，咳咳……</w:t>
      </w:r>
    </w:p>
    <w:p w:rsidR="00215BB7" w:rsidRPr="006717F9" w:rsidRDefault="009A0A5F" w:rsidP="00215BB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kern w:val="0"/>
          <w:sz w:val="36"/>
          <w:szCs w:val="36"/>
        </w:rPr>
        <w:t>六，</w:t>
      </w:r>
      <w:r w:rsidR="00215BB7" w:rsidRPr="006717F9">
        <w:rPr>
          <w:rFonts w:ascii="宋体" w:eastAsia="宋体" w:hAnsi="宋体" w:cs="宋体"/>
          <w:b/>
          <w:bCs/>
          <w:kern w:val="0"/>
          <w:sz w:val="36"/>
          <w:szCs w:val="36"/>
        </w:rPr>
        <w:t>周边住</w:t>
      </w:r>
      <w:r w:rsidR="00FC3DA1">
        <w:rPr>
          <w:rFonts w:ascii="宋体" w:eastAsia="宋体" w:hAnsi="宋体" w:cs="宋体"/>
          <w:b/>
          <w:bCs/>
          <w:kern w:val="0"/>
          <w:sz w:val="36"/>
          <w:szCs w:val="36"/>
        </w:rPr>
        <w:t>宿——爸妈去哪儿</w:t>
      </w:r>
    </w:p>
    <w:p w:rsidR="00215BB7" w:rsidRDefault="00FC3DA1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【简介】我们的爸妈总是要陪伴我们来到浙大，既是见证我们成为大学步入社会的重要时刻，也是为了在我们在来浙前两天的方方面面提供帮助。帮不完的事，操不完的心，所以，爸妈的爱这么强烈，你能忍心他们露宿街头吗！（…）或是用那些不靠谱的订房软件吗！最详细地周边酒店信息，让劳累的爸妈睡个好觉~</w:t>
      </w:r>
    </w:p>
    <w:p w:rsidR="00FC3DA1" w:rsidRPr="006717F9" w:rsidRDefault="00FC3DA1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【目录】1.校内酒店 2.商务酒店 3.快捷酒店</w:t>
      </w:r>
    </w:p>
    <w:p w:rsidR="009A0A5F" w:rsidRDefault="009A0A5F" w:rsidP="00215BB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【具体信息】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717F9">
        <w:rPr>
          <w:rFonts w:ascii="宋体" w:eastAsia="宋体" w:hAnsi="宋体" w:cs="宋体"/>
          <w:b/>
          <w:bCs/>
          <w:kern w:val="0"/>
          <w:sz w:val="27"/>
          <w:szCs w:val="27"/>
        </w:rPr>
        <w:t>校内酒店</w:t>
      </w:r>
    </w:p>
    <w:p w:rsidR="00215BB7" w:rsidRPr="006717F9" w:rsidRDefault="00215BB7" w:rsidP="00215BB7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圆正•启真酒店（学校校医院旁边）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预订电话：88982888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lastRenderedPageBreak/>
        <w:t>浙大控股集团下四星级酒店，十分高端，不过价格也挺高。部分时间段浙大学生可凭学生证或者学生卡打折。</w:t>
      </w:r>
    </w:p>
    <w:p w:rsidR="00215BB7" w:rsidRPr="006717F9" w:rsidRDefault="00215BB7" w:rsidP="00215BB7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望月公寓（学校旁边住宅区）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从校医院旁的后门出校后即为俗称的“堕落街”，街旁即为望月公寓，不少浙大学生住在这里，比较安全，也比较经济，如果提前预定应该可以讲价。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只是住宿条件非常一般，多为原住户提供。如需办理住宿只需进入公寓大门，便很容易找到住宿广告和商家了。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717F9">
        <w:rPr>
          <w:rFonts w:ascii="宋体" w:eastAsia="宋体" w:hAnsi="宋体" w:cs="宋体"/>
          <w:b/>
          <w:bCs/>
          <w:kern w:val="0"/>
          <w:sz w:val="27"/>
          <w:szCs w:val="27"/>
        </w:rPr>
        <w:t>商务酒店</w:t>
      </w:r>
    </w:p>
    <w:p w:rsidR="00215BB7" w:rsidRPr="006717F9" w:rsidRDefault="00215BB7" w:rsidP="00215BB7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紫金港大酒店（学校正门对面）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星级：★★★☆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预订电话：0571-87049671 87246582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离校距离：不到1km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准四星酒店，较豪华，离学校也很近，但是临近公路，环境可能相对较吵。</w:t>
      </w:r>
    </w:p>
    <w:p w:rsidR="00215BB7" w:rsidRPr="006717F9" w:rsidRDefault="00215BB7" w:rsidP="00215BB7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紫金港国际酒店（学校正门对面）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星级：★★★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 xml:space="preserve">预订电话：0571-89710000 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离校距离：不到1km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四星酒店，较豪华，离学校也很近，就是大酒店了，网上搜一下就知道。</w:t>
      </w:r>
    </w:p>
    <w:p w:rsidR="00215BB7" w:rsidRPr="006717F9" w:rsidRDefault="00215BB7" w:rsidP="00215BB7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香树e家商务酒店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星级：★★★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预订电话：0571-28187188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离校距离：不到1km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香树e家位于学校正门对面，步行10分钟就能到达校园。但是这家酒店没有餐厅，想要就餐可以到附近的餐馆。</w:t>
      </w:r>
    </w:p>
    <w:p w:rsidR="00215BB7" w:rsidRPr="006717F9" w:rsidRDefault="00215BB7" w:rsidP="00215BB7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lastRenderedPageBreak/>
        <w:t>杭州橡果酒店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星级：★★★★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预订电话：0571-89731111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离校距离：3km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酒店步行5分钟即到杭州城西银泰城；距离城西印象城10分钟步行距离；驱车5分钟可抵浙大紫金港校区。交通相对便捷。但是距离浙大相对较远。</w:t>
      </w:r>
    </w:p>
    <w:p w:rsidR="00215BB7" w:rsidRPr="006717F9" w:rsidRDefault="00215BB7" w:rsidP="00215BB7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蓝彤语主题酒店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星级：★★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预订电话：0571-87607000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离校距离：3km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这家酒店拥有特色的主题房间，距离城西印象城、城西银泰城也很近，但是距离浙大相对较远。</w:t>
      </w:r>
    </w:p>
    <w:p w:rsidR="00215BB7" w:rsidRPr="006717F9" w:rsidRDefault="00215BB7" w:rsidP="00215BB7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浙江度豪大酒店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星级：★★★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预订电话：0571-85398888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离校距离：3km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三星半的商务酒店，坐落位置相对较差，乘车不方便。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717F9">
        <w:rPr>
          <w:rFonts w:ascii="宋体" w:eastAsia="宋体" w:hAnsi="宋体" w:cs="宋体"/>
          <w:b/>
          <w:bCs/>
          <w:kern w:val="0"/>
          <w:sz w:val="27"/>
          <w:szCs w:val="27"/>
        </w:rPr>
        <w:t>快捷酒店</w:t>
      </w:r>
    </w:p>
    <w:p w:rsidR="00215BB7" w:rsidRPr="006717F9" w:rsidRDefault="00215BB7" w:rsidP="00215BB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布丁连锁酒店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(1) 紫金港一店</w:t>
      </w:r>
    </w:p>
    <w:p w:rsidR="00215BB7" w:rsidRPr="006717F9" w:rsidRDefault="00215BB7" w:rsidP="00215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6717F9">
        <w:rPr>
          <w:rFonts w:ascii="宋体" w:eastAsia="宋体" w:hAnsi="宋体" w:cs="宋体"/>
          <w:kern w:val="0"/>
          <w:sz w:val="24"/>
        </w:rPr>
        <w:t>预订电话：0571-28007777</w:t>
      </w:r>
    </w:p>
    <w:p w:rsidR="00215BB7" w:rsidRPr="006717F9" w:rsidRDefault="00215BB7" w:rsidP="00215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</w:p>
    <w:p w:rsidR="00215BB7" w:rsidRPr="006717F9" w:rsidRDefault="00215BB7" w:rsidP="00215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</w:rPr>
        <w:t>离校距离：不到1km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（2）紫金港二店</w:t>
      </w:r>
    </w:p>
    <w:p w:rsidR="00215BB7" w:rsidRPr="006717F9" w:rsidRDefault="00215BB7" w:rsidP="00215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6717F9">
        <w:rPr>
          <w:rFonts w:ascii="宋体" w:eastAsia="宋体" w:hAnsi="宋体" w:cs="宋体"/>
          <w:kern w:val="0"/>
          <w:sz w:val="24"/>
        </w:rPr>
        <w:t>预订电话：0571-28955333</w:t>
      </w:r>
    </w:p>
    <w:p w:rsidR="00215BB7" w:rsidRPr="006717F9" w:rsidRDefault="00215BB7" w:rsidP="00215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</w:p>
    <w:p w:rsidR="00215BB7" w:rsidRPr="006717F9" w:rsidRDefault="00215BB7" w:rsidP="00215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</w:rPr>
        <w:t>离校距离：不到1km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(3) 萍水街城西银泰店</w:t>
      </w:r>
    </w:p>
    <w:p w:rsidR="00215BB7" w:rsidRPr="006717F9" w:rsidRDefault="00215BB7" w:rsidP="00215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6717F9">
        <w:rPr>
          <w:rFonts w:ascii="宋体" w:eastAsia="宋体" w:hAnsi="宋体" w:cs="宋体"/>
          <w:kern w:val="0"/>
          <w:sz w:val="24"/>
        </w:rPr>
        <w:t>预订电话：0571-87698088</w:t>
      </w:r>
    </w:p>
    <w:p w:rsidR="00215BB7" w:rsidRPr="006717F9" w:rsidRDefault="00215BB7" w:rsidP="00215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</w:p>
    <w:p w:rsidR="00215BB7" w:rsidRPr="006717F9" w:rsidRDefault="00215BB7" w:rsidP="00215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</w:rPr>
        <w:t>离校距离：3km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(4) 杭州西城广场文一西路点</w:t>
      </w:r>
    </w:p>
    <w:p w:rsidR="00215BB7" w:rsidRPr="006717F9" w:rsidRDefault="00215BB7" w:rsidP="00215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6717F9">
        <w:rPr>
          <w:rFonts w:ascii="宋体" w:eastAsia="宋体" w:hAnsi="宋体" w:cs="宋体"/>
          <w:kern w:val="0"/>
          <w:sz w:val="24"/>
        </w:rPr>
        <w:t>预订电话：0571-88858955</w:t>
      </w:r>
    </w:p>
    <w:p w:rsidR="00215BB7" w:rsidRPr="006717F9" w:rsidRDefault="00215BB7" w:rsidP="00215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</w:p>
    <w:p w:rsidR="00215BB7" w:rsidRPr="006717F9" w:rsidRDefault="00215BB7" w:rsidP="00215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</w:rPr>
        <w:t>离校距离：3km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(5) 三墩美食街同仁广场店</w:t>
      </w:r>
    </w:p>
    <w:p w:rsidR="00215BB7" w:rsidRPr="006717F9" w:rsidRDefault="00215BB7" w:rsidP="00215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6717F9">
        <w:rPr>
          <w:rFonts w:ascii="宋体" w:eastAsia="宋体" w:hAnsi="宋体" w:cs="宋体"/>
          <w:kern w:val="0"/>
          <w:sz w:val="24"/>
        </w:rPr>
        <w:t>预订电话：0571-28976886</w:t>
      </w:r>
    </w:p>
    <w:p w:rsidR="00215BB7" w:rsidRPr="006717F9" w:rsidRDefault="00215BB7" w:rsidP="00215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</w:p>
    <w:p w:rsidR="00215BB7" w:rsidRPr="006717F9" w:rsidRDefault="00215BB7" w:rsidP="00215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</w:rPr>
        <w:t>离校距离：3km</w:t>
      </w:r>
    </w:p>
    <w:p w:rsidR="00215BB7" w:rsidRPr="006717F9" w:rsidRDefault="00215BB7" w:rsidP="00215BB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汉庭快捷酒店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(1) 浙大紫金港店</w:t>
      </w:r>
    </w:p>
    <w:p w:rsidR="00215BB7" w:rsidRPr="006717F9" w:rsidRDefault="00215BB7" w:rsidP="00215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6717F9">
        <w:rPr>
          <w:rFonts w:ascii="宋体" w:eastAsia="宋体" w:hAnsi="宋体" w:cs="宋体"/>
          <w:kern w:val="0"/>
          <w:sz w:val="24"/>
        </w:rPr>
        <w:t>预订电话：0571-28056999</w:t>
      </w:r>
    </w:p>
    <w:p w:rsidR="00215BB7" w:rsidRPr="006717F9" w:rsidRDefault="00215BB7" w:rsidP="00215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</w:p>
    <w:p w:rsidR="00215BB7" w:rsidRPr="006717F9" w:rsidRDefault="00215BB7" w:rsidP="00215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</w:rPr>
        <w:t>离校距离：1km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(2) 杭州城西银泰店</w:t>
      </w:r>
    </w:p>
    <w:p w:rsidR="00215BB7" w:rsidRPr="006717F9" w:rsidRDefault="00215BB7" w:rsidP="00215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6717F9">
        <w:rPr>
          <w:rFonts w:ascii="宋体" w:eastAsia="宋体" w:hAnsi="宋体" w:cs="宋体"/>
          <w:kern w:val="0"/>
          <w:sz w:val="24"/>
        </w:rPr>
        <w:t>预订电话：0571-28081166</w:t>
      </w:r>
    </w:p>
    <w:p w:rsidR="00215BB7" w:rsidRPr="006717F9" w:rsidRDefault="00215BB7" w:rsidP="00215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</w:p>
    <w:p w:rsidR="00215BB7" w:rsidRPr="006717F9" w:rsidRDefault="00215BB7" w:rsidP="00215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</w:rPr>
        <w:t>离校距离：3km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(3) 三墩西湖科技园店</w:t>
      </w:r>
    </w:p>
    <w:p w:rsidR="00215BB7" w:rsidRPr="006717F9" w:rsidRDefault="00215BB7" w:rsidP="00215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6717F9">
        <w:rPr>
          <w:rFonts w:ascii="宋体" w:eastAsia="宋体" w:hAnsi="宋体" w:cs="宋体"/>
          <w:kern w:val="0"/>
          <w:sz w:val="24"/>
        </w:rPr>
        <w:t>预订电话：0571-89775577</w:t>
      </w:r>
    </w:p>
    <w:p w:rsidR="00215BB7" w:rsidRPr="006717F9" w:rsidRDefault="00215BB7" w:rsidP="00215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</w:p>
    <w:p w:rsidR="00215BB7" w:rsidRPr="006717F9" w:rsidRDefault="00215BB7" w:rsidP="00215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</w:rPr>
        <w:t>离校距离：3km</w:t>
      </w:r>
    </w:p>
    <w:p w:rsidR="00215BB7" w:rsidRPr="006717F9" w:rsidRDefault="00215BB7" w:rsidP="00215BB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(4) 杭州古墩路店</w:t>
      </w:r>
    </w:p>
    <w:p w:rsidR="00215BB7" w:rsidRPr="006717F9" w:rsidRDefault="00215BB7" w:rsidP="00215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6717F9">
        <w:rPr>
          <w:rFonts w:ascii="宋体" w:eastAsia="宋体" w:hAnsi="宋体" w:cs="宋体"/>
          <w:kern w:val="0"/>
          <w:sz w:val="24"/>
        </w:rPr>
        <w:t>预订电话：0571-58112288</w:t>
      </w:r>
    </w:p>
    <w:p w:rsidR="00215BB7" w:rsidRPr="006717F9" w:rsidRDefault="00215BB7" w:rsidP="00215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</w:p>
    <w:p w:rsidR="00215BB7" w:rsidRPr="006717F9" w:rsidRDefault="00215BB7" w:rsidP="00215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</w:rPr>
        <w:t>离校距离：3km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lastRenderedPageBreak/>
        <w:t>3.如家快捷连锁酒店（三墩公交总站店）</w:t>
      </w:r>
    </w:p>
    <w:p w:rsidR="00215BB7" w:rsidRPr="006717F9" w:rsidRDefault="00215BB7" w:rsidP="00215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717F9">
        <w:rPr>
          <w:rFonts w:ascii="宋体" w:eastAsia="宋体" w:hAnsi="宋体" w:cs="宋体"/>
          <w:kern w:val="0"/>
          <w:sz w:val="24"/>
        </w:rPr>
        <w:t>预订电话：0571-85100005</w:t>
      </w:r>
    </w:p>
    <w:p w:rsidR="00215BB7" w:rsidRPr="006717F9" w:rsidRDefault="00215BB7" w:rsidP="00215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215BB7" w:rsidRPr="006717F9" w:rsidRDefault="00215BB7" w:rsidP="00215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</w:rPr>
        <w:t>离校距离：3km</w:t>
      </w:r>
    </w:p>
    <w:p w:rsidR="00215BB7" w:rsidRPr="006717F9" w:rsidRDefault="00CF05BB" w:rsidP="00215BB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kern w:val="0"/>
          <w:sz w:val="36"/>
          <w:szCs w:val="36"/>
        </w:rPr>
        <w:t>七，</w:t>
      </w:r>
      <w:r w:rsidR="00215BB7" w:rsidRPr="006717F9">
        <w:rPr>
          <w:rFonts w:ascii="宋体" w:eastAsia="宋体" w:hAnsi="宋体" w:cs="宋体"/>
          <w:b/>
          <w:bCs/>
          <w:kern w:val="0"/>
          <w:sz w:val="36"/>
          <w:szCs w:val="36"/>
        </w:rPr>
        <w:t>常用信息</w:t>
      </w:r>
      <w:r w:rsidR="00FC3DA1">
        <w:rPr>
          <w:rFonts w:ascii="宋体" w:eastAsia="宋体" w:hAnsi="宋体" w:cs="宋体"/>
          <w:b/>
          <w:bCs/>
          <w:kern w:val="0"/>
          <w:sz w:val="36"/>
          <w:szCs w:val="36"/>
        </w:rPr>
        <w:t>——帮你解决生活中的疑难杂症</w:t>
      </w:r>
    </w:p>
    <w:p w:rsidR="00FC3DA1" w:rsidRDefault="00FC3DA1" w:rsidP="00215BB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【简介</w:t>
      </w:r>
      <w:r w:rsidR="00A3796A">
        <w:rPr>
          <w:rFonts w:ascii="宋体" w:eastAsia="宋体" w:hAnsi="宋体" w:cs="宋体"/>
          <w:b/>
          <w:bCs/>
          <w:kern w:val="0"/>
          <w:sz w:val="27"/>
          <w:szCs w:val="27"/>
        </w:rPr>
        <w:t>】在校医院看病，要去哪里报销？与想选的课失之交臂，该去哪里做最后的争取？别人都有水卡，为什么我只能靠“借”维生？教材去哪领？东西丢了去哪儿找？人丢了去哪儿报警？——一切尽在《常用信息》</w:t>
      </w:r>
    </w:p>
    <w:p w:rsidR="00A3796A" w:rsidRDefault="00A3796A" w:rsidP="00215BB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【目录】1.常用地点 2.常用电话 3.常用网址</w:t>
      </w:r>
    </w:p>
    <w:p w:rsidR="00CF05BB" w:rsidRPr="00A3796A" w:rsidRDefault="00CF05BB" w:rsidP="00215BB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【常用信息】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717F9">
        <w:rPr>
          <w:rFonts w:ascii="宋体" w:eastAsia="宋体" w:hAnsi="宋体" w:cs="宋体"/>
          <w:b/>
          <w:bCs/>
          <w:kern w:val="0"/>
          <w:sz w:val="27"/>
          <w:szCs w:val="27"/>
        </w:rPr>
        <w:t>常用地点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教务处 东1A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保卫处 东4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选课中心 东1B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计财处 东6-105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校团委 小剧场B座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宿管办 白沙综合楼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教材服务中心 东2-108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求是派出所 东4一楼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更多生活服务网点请查看</w:t>
      </w:r>
      <w:hyperlink r:id="rId29" w:anchor="%21/%E7%94%9F%E6%B4%BB" w:history="1">
        <w:r w:rsidRPr="006717F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生活章节</w:t>
        </w:r>
      </w:hyperlink>
      <w:r w:rsidRPr="006717F9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717F9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常用电话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教务处注册中心 88206236 88206184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教务处选课中心 88206187 88206185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教务处考试中心 88206234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保卫处值班室 88206110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教材服务中心 88206075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信息中心 87951669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图书馆咨询 88206530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紫金港校医院急诊室 88206016 88206397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后勤集团值班室88206160 88206156（夜）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更多电话请查看</w:t>
      </w:r>
      <w:hyperlink r:id="rId30" w:history="1">
        <w:r w:rsidRPr="006717F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浙大黄页</w:t>
        </w:r>
      </w:hyperlink>
      <w:r w:rsidRPr="006717F9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717F9">
        <w:rPr>
          <w:rFonts w:ascii="宋体" w:eastAsia="宋体" w:hAnsi="宋体" w:cs="宋体"/>
          <w:b/>
          <w:bCs/>
          <w:kern w:val="0"/>
          <w:sz w:val="27"/>
          <w:szCs w:val="27"/>
        </w:rPr>
        <w:t>常用网址</w:t>
      </w:r>
    </w:p>
    <w:p w:rsidR="00215BB7" w:rsidRPr="006717F9" w:rsidRDefault="008C6E95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1" w:history="1">
        <w:r w:rsidR="00215BB7" w:rsidRPr="006717F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我的浙大</w:t>
        </w:r>
      </w:hyperlink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（一个账号登陆走遍全校）</w:t>
      </w:r>
    </w:p>
    <w:p w:rsidR="00215BB7" w:rsidRPr="006717F9" w:rsidRDefault="008C6E95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2" w:history="1">
        <w:r w:rsidR="00215BB7" w:rsidRPr="006717F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求是潮</w:t>
        </w:r>
      </w:hyperlink>
      <w:r w:rsidR="00215BB7" w:rsidRPr="006717F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（浙大学生门户网站）</w:t>
      </w:r>
    </w:p>
    <w:p w:rsidR="00215BB7" w:rsidRPr="006717F9" w:rsidRDefault="008C6E95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3" w:history="1">
        <w:r w:rsidR="00215BB7" w:rsidRPr="006717F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Mobile手机站</w:t>
        </w:r>
      </w:hyperlink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（浙大掌上课程表，课表、成绩、热门活动等等轻松看）</w:t>
      </w:r>
    </w:p>
    <w:p w:rsidR="00215BB7" w:rsidRPr="006717F9" w:rsidRDefault="008C6E95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4" w:history="1">
        <w:r w:rsidR="00215BB7" w:rsidRPr="006717F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现代教务管理系统</w:t>
        </w:r>
      </w:hyperlink>
      <w:r w:rsidR="00215BB7" w:rsidRPr="006717F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（选课用网址，非常重要）</w:t>
      </w:r>
    </w:p>
    <w:p w:rsidR="00215BB7" w:rsidRPr="006717F9" w:rsidRDefault="008C6E95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5" w:history="1">
        <w:r w:rsidR="00215BB7" w:rsidRPr="006717F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新生服务网</w:t>
        </w:r>
      </w:hyperlink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（新生专用服务）</w:t>
      </w:r>
    </w:p>
    <w:p w:rsidR="00215BB7" w:rsidRPr="006717F9" w:rsidRDefault="008C6E95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6" w:history="1">
        <w:r w:rsidR="00215BB7" w:rsidRPr="006717F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本科生网</w:t>
        </w:r>
      </w:hyperlink>
      <w:r w:rsidR="00215BB7" w:rsidRPr="006717F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（学校的一些新闻都在这里）</w:t>
      </w:r>
    </w:p>
    <w:p w:rsidR="00215BB7" w:rsidRPr="006717F9" w:rsidRDefault="008C6E95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7" w:history="1">
        <w:r w:rsidR="00215BB7" w:rsidRPr="006717F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信息服务网</w:t>
        </w:r>
      </w:hyperlink>
      <w:r w:rsidR="00215BB7" w:rsidRPr="006717F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（办理校园卡以及网络都能用得上）</w:t>
      </w:r>
    </w:p>
    <w:p w:rsidR="00215BB7" w:rsidRPr="006717F9" w:rsidRDefault="008C6E95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8" w:history="1">
        <w:r w:rsidR="00215BB7" w:rsidRPr="006717F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浙大图书馆</w:t>
        </w:r>
      </w:hyperlink>
      <w:r w:rsidR="00215BB7" w:rsidRPr="006717F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15BB7" w:rsidRPr="006717F9" w:rsidRDefault="00215BB7" w:rsidP="00215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7F9">
        <w:rPr>
          <w:rFonts w:ascii="宋体" w:eastAsia="宋体" w:hAnsi="宋体" w:cs="宋体"/>
          <w:kern w:val="0"/>
          <w:sz w:val="24"/>
          <w:szCs w:val="24"/>
        </w:rPr>
        <w:t>（在线查找资料很有用）</w:t>
      </w:r>
    </w:p>
    <w:p w:rsidR="00215BB7" w:rsidRDefault="00215BB7" w:rsidP="00215BB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</w:p>
    <w:p w:rsidR="00215BB7" w:rsidRDefault="00215BB7" w:rsidP="00215BB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</w:p>
    <w:p w:rsidR="00215BB7" w:rsidRDefault="00215BB7" w:rsidP="00215BB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</w:p>
    <w:p w:rsidR="00215BB7" w:rsidRDefault="00215BB7" w:rsidP="00215BB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</w:p>
    <w:p w:rsidR="00215BB7" w:rsidRDefault="00215BB7" w:rsidP="00215BB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</w:p>
    <w:p w:rsidR="00215BB7" w:rsidRPr="00373430" w:rsidRDefault="009F69E7" w:rsidP="00215BB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Cs/>
          <w:kern w:val="0"/>
          <w:sz w:val="24"/>
          <w:szCs w:val="24"/>
        </w:rPr>
      </w:pPr>
      <w:r w:rsidRPr="00373430">
        <w:rPr>
          <w:rFonts w:ascii="宋体" w:eastAsia="宋体" w:hAnsi="宋体" w:cs="宋体"/>
          <w:bCs/>
          <w:kern w:val="0"/>
          <w:sz w:val="24"/>
          <w:szCs w:val="24"/>
        </w:rPr>
        <w:t>照片需求：</w:t>
      </w:r>
    </w:p>
    <w:p w:rsidR="009F69E7" w:rsidRPr="00373430" w:rsidRDefault="009F69E7" w:rsidP="00215BB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Cs/>
          <w:kern w:val="0"/>
          <w:sz w:val="24"/>
          <w:szCs w:val="24"/>
        </w:rPr>
      </w:pPr>
      <w:r w:rsidRPr="00373430">
        <w:rPr>
          <w:rFonts w:ascii="宋体" w:eastAsia="宋体" w:hAnsi="宋体" w:cs="宋体" w:hint="eastAsia"/>
          <w:bCs/>
          <w:kern w:val="0"/>
          <w:sz w:val="24"/>
          <w:szCs w:val="24"/>
        </w:rPr>
        <w:t>各学院照片</w:t>
      </w:r>
      <w:r w:rsidR="00373430" w:rsidRPr="00373430">
        <w:rPr>
          <w:rFonts w:ascii="宋体" w:eastAsia="宋体" w:hAnsi="宋体" w:cs="宋体" w:hint="eastAsia"/>
          <w:bCs/>
          <w:kern w:val="0"/>
          <w:sz w:val="24"/>
          <w:szCs w:val="24"/>
        </w:rPr>
        <w:t>；</w:t>
      </w:r>
    </w:p>
    <w:p w:rsidR="00D22977" w:rsidRPr="00373430" w:rsidRDefault="00373430">
      <w:pPr>
        <w:rPr>
          <w:sz w:val="24"/>
          <w:szCs w:val="24"/>
        </w:rPr>
      </w:pPr>
      <w:r w:rsidRPr="00373430">
        <w:rPr>
          <w:sz w:val="24"/>
          <w:szCs w:val="24"/>
        </w:rPr>
        <w:t>校车</w:t>
      </w:r>
      <w:r>
        <w:rPr>
          <w:sz w:val="24"/>
          <w:szCs w:val="24"/>
        </w:rPr>
        <w:t>；</w:t>
      </w:r>
    </w:p>
    <w:sectPr w:rsidR="00D22977" w:rsidRPr="00373430" w:rsidSect="008C6E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1B4F" w:rsidRDefault="00891B4F" w:rsidP="00215BB7">
      <w:r>
        <w:separator/>
      </w:r>
    </w:p>
  </w:endnote>
  <w:endnote w:type="continuationSeparator" w:id="1">
    <w:p w:rsidR="00891B4F" w:rsidRDefault="00891B4F" w:rsidP="00215B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1B4F" w:rsidRDefault="00891B4F" w:rsidP="00215BB7">
      <w:r>
        <w:separator/>
      </w:r>
    </w:p>
  </w:footnote>
  <w:footnote w:type="continuationSeparator" w:id="1">
    <w:p w:rsidR="00891B4F" w:rsidRDefault="00891B4F" w:rsidP="00215B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55E20"/>
    <w:multiLevelType w:val="multilevel"/>
    <w:tmpl w:val="73424696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1">
    <w:nsid w:val="169337CF"/>
    <w:multiLevelType w:val="multilevel"/>
    <w:tmpl w:val="75DE6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8108F2"/>
    <w:multiLevelType w:val="multilevel"/>
    <w:tmpl w:val="D8D4FE9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3">
    <w:nsid w:val="1F914819"/>
    <w:multiLevelType w:val="multilevel"/>
    <w:tmpl w:val="7898C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F977E0"/>
    <w:multiLevelType w:val="multilevel"/>
    <w:tmpl w:val="61C65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8C3ABF"/>
    <w:multiLevelType w:val="multilevel"/>
    <w:tmpl w:val="FA809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BD586A"/>
    <w:multiLevelType w:val="multilevel"/>
    <w:tmpl w:val="647C4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4277129"/>
    <w:multiLevelType w:val="multilevel"/>
    <w:tmpl w:val="27160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293453C"/>
    <w:multiLevelType w:val="multilevel"/>
    <w:tmpl w:val="7D42B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D7303BA"/>
    <w:multiLevelType w:val="multilevel"/>
    <w:tmpl w:val="53820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EC524FE"/>
    <w:multiLevelType w:val="multilevel"/>
    <w:tmpl w:val="D2F49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95E3B40"/>
    <w:multiLevelType w:val="multilevel"/>
    <w:tmpl w:val="95381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27F6A80"/>
    <w:multiLevelType w:val="multilevel"/>
    <w:tmpl w:val="1DF21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84A2BDF"/>
    <w:multiLevelType w:val="multilevel"/>
    <w:tmpl w:val="AAA29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33A376C"/>
    <w:multiLevelType w:val="multilevel"/>
    <w:tmpl w:val="D5107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C174ECF"/>
    <w:multiLevelType w:val="multilevel"/>
    <w:tmpl w:val="42EA8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5"/>
  </w:num>
  <w:num w:numId="3">
    <w:abstractNumId w:val="1"/>
  </w:num>
  <w:num w:numId="4">
    <w:abstractNumId w:val="2"/>
  </w:num>
  <w:num w:numId="5">
    <w:abstractNumId w:val="8"/>
  </w:num>
  <w:num w:numId="6">
    <w:abstractNumId w:val="7"/>
  </w:num>
  <w:num w:numId="7">
    <w:abstractNumId w:val="0"/>
  </w:num>
  <w:num w:numId="8">
    <w:abstractNumId w:val="5"/>
  </w:num>
  <w:num w:numId="9">
    <w:abstractNumId w:val="9"/>
  </w:num>
  <w:num w:numId="10">
    <w:abstractNumId w:val="6"/>
  </w:num>
  <w:num w:numId="11">
    <w:abstractNumId w:val="13"/>
  </w:num>
  <w:num w:numId="12">
    <w:abstractNumId w:val="12"/>
  </w:num>
  <w:num w:numId="13">
    <w:abstractNumId w:val="4"/>
  </w:num>
  <w:num w:numId="14">
    <w:abstractNumId w:val="11"/>
  </w:num>
  <w:num w:numId="15">
    <w:abstractNumId w:val="3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5BB7"/>
    <w:rsid w:val="00027200"/>
    <w:rsid w:val="000B3C84"/>
    <w:rsid w:val="00215BB7"/>
    <w:rsid w:val="00373430"/>
    <w:rsid w:val="004078E6"/>
    <w:rsid w:val="004305C7"/>
    <w:rsid w:val="004E1F93"/>
    <w:rsid w:val="005233DF"/>
    <w:rsid w:val="006718CC"/>
    <w:rsid w:val="007F40A0"/>
    <w:rsid w:val="00851063"/>
    <w:rsid w:val="00891B4F"/>
    <w:rsid w:val="008C6E95"/>
    <w:rsid w:val="009A0A5F"/>
    <w:rsid w:val="009B0F92"/>
    <w:rsid w:val="009F1032"/>
    <w:rsid w:val="009F69E7"/>
    <w:rsid w:val="00A3796A"/>
    <w:rsid w:val="00AB6DDE"/>
    <w:rsid w:val="00C94B54"/>
    <w:rsid w:val="00CF05BB"/>
    <w:rsid w:val="00D22977"/>
    <w:rsid w:val="00D44E5B"/>
    <w:rsid w:val="00DA54F8"/>
    <w:rsid w:val="00E36D60"/>
    <w:rsid w:val="00FC3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B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05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10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10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5B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5B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5B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5BB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15BB7"/>
    <w:rPr>
      <w:color w:val="0000FF"/>
      <w:u w:val="single"/>
    </w:rPr>
  </w:style>
  <w:style w:type="character" w:styleId="a6">
    <w:name w:val="annotation reference"/>
    <w:basedOn w:val="a0"/>
    <w:uiPriority w:val="99"/>
    <w:semiHidden/>
    <w:unhideWhenUsed/>
    <w:rsid w:val="00215BB7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215BB7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215BB7"/>
  </w:style>
  <w:style w:type="paragraph" w:styleId="a8">
    <w:name w:val="Balloon Text"/>
    <w:basedOn w:val="a"/>
    <w:link w:val="Char2"/>
    <w:uiPriority w:val="99"/>
    <w:semiHidden/>
    <w:unhideWhenUsed/>
    <w:rsid w:val="00215BB7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215BB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510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51063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305C7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ju.edu.cn/c2021530/catalog.html" TargetMode="External"/><Relationship Id="rId13" Type="http://schemas.openxmlformats.org/officeDocument/2006/relationships/hyperlink" Target="http://ckc.zju.edu.cn/" TargetMode="External"/><Relationship Id="rId18" Type="http://schemas.openxmlformats.org/officeDocument/2006/relationships/hyperlink" Target="http://dqxy.zju.edu.cn/" TargetMode="External"/><Relationship Id="rId26" Type="http://schemas.openxmlformats.org/officeDocument/2006/relationships/image" Target="media/image5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myvpn.zju.edu.cn" TargetMode="External"/><Relationship Id="rId34" Type="http://schemas.openxmlformats.org/officeDocument/2006/relationships/hyperlink" Target="http://jwbinfosys.zju.edu.cn/" TargetMode="External"/><Relationship Id="rId7" Type="http://schemas.openxmlformats.org/officeDocument/2006/relationships/hyperlink" Target="http://www.zju.edu.cn/c2032628/catalog.html" TargetMode="External"/><Relationship Id="rId12" Type="http://schemas.openxmlformats.org/officeDocument/2006/relationships/hyperlink" Target="http://www.acv.zju.edu.cn/page/news.php?action=wszt&amp;id=727" TargetMode="External"/><Relationship Id="rId17" Type="http://schemas.openxmlformats.org/officeDocument/2006/relationships/image" Target="media/image2.jpeg"/><Relationship Id="rId25" Type="http://schemas.openxmlformats.org/officeDocument/2006/relationships/hyperlink" Target="http://f.zjuqsc.com/" TargetMode="External"/><Relationship Id="rId33" Type="http://schemas.openxmlformats.org/officeDocument/2006/relationships/hyperlink" Target="http://m.myqsc.com" TargetMode="External"/><Relationship Id="rId38" Type="http://schemas.openxmlformats.org/officeDocument/2006/relationships/hyperlink" Target="http://libweb.zju.edu.cn" TargetMode="External"/><Relationship Id="rId2" Type="http://schemas.openxmlformats.org/officeDocument/2006/relationships/styles" Target="styles.xml"/><Relationship Id="rId16" Type="http://schemas.openxmlformats.org/officeDocument/2006/relationships/hyperlink" Target="http://yunfeng.zju.edu.cn" TargetMode="External"/><Relationship Id="rId20" Type="http://schemas.openxmlformats.org/officeDocument/2006/relationships/hyperlink" Target="http://lantian.zju.edu.cn/" TargetMode="External"/><Relationship Id="rId29" Type="http://schemas.openxmlformats.org/officeDocument/2006/relationships/hyperlink" Target="http://f.zjuqsc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zju.edu.cn/c2112606/catalog.html" TargetMode="External"/><Relationship Id="rId24" Type="http://schemas.openxmlformats.org/officeDocument/2006/relationships/hyperlink" Target="http://f.zjuqsc.com/" TargetMode="External"/><Relationship Id="rId32" Type="http://schemas.openxmlformats.org/officeDocument/2006/relationships/hyperlink" Target="http://www.qsc.zju.edu.cn" TargetMode="External"/><Relationship Id="rId37" Type="http://schemas.openxmlformats.org/officeDocument/2006/relationships/hyperlink" Target="http://zuits.zju.edu.cn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.jpeg"/><Relationship Id="rId23" Type="http://schemas.openxmlformats.org/officeDocument/2006/relationships/image" Target="media/image4.jpeg"/><Relationship Id="rId28" Type="http://schemas.openxmlformats.org/officeDocument/2006/relationships/image" Target="media/image7.jpeg"/><Relationship Id="rId36" Type="http://schemas.openxmlformats.org/officeDocument/2006/relationships/hyperlink" Target="http://ugrs.zju.edu.cn" TargetMode="External"/><Relationship Id="rId10" Type="http://schemas.openxmlformats.org/officeDocument/2006/relationships/hyperlink" Target="http://www.zju.edu.cn/c2021534/catalog.html" TargetMode="External"/><Relationship Id="rId19" Type="http://schemas.openxmlformats.org/officeDocument/2006/relationships/image" Target="media/image3.jpeg"/><Relationship Id="rId31" Type="http://schemas.openxmlformats.org/officeDocument/2006/relationships/hyperlink" Target="http://my.zju.edu.c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zju.edu.cn/c2021548/catalog.html" TargetMode="External"/><Relationship Id="rId14" Type="http://schemas.openxmlformats.org/officeDocument/2006/relationships/hyperlink" Target="http://qsxy.zju.edu.cn/qsxy/" TargetMode="External"/><Relationship Id="rId22" Type="http://schemas.openxmlformats.org/officeDocument/2006/relationships/hyperlink" Target="http://freshman.zju.edu.cn/zzfw/view/index.php" TargetMode="External"/><Relationship Id="rId27" Type="http://schemas.openxmlformats.org/officeDocument/2006/relationships/image" Target="media/image6.png"/><Relationship Id="rId30" Type="http://schemas.openxmlformats.org/officeDocument/2006/relationships/hyperlink" Target="http://zjutel.zju.edu.cn/" TargetMode="External"/><Relationship Id="rId35" Type="http://schemas.openxmlformats.org/officeDocument/2006/relationships/hyperlink" Target="http://freshman.zju.edu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28</Pages>
  <Words>2144</Words>
  <Characters>12226</Characters>
  <Application>Microsoft Office Word</Application>
  <DocSecurity>0</DocSecurity>
  <Lines>101</Lines>
  <Paragraphs>28</Paragraphs>
  <ScaleCrop>false</ScaleCrop>
  <Company/>
  <LinksUpToDate>false</LinksUpToDate>
  <CharactersWithSpaces>14342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</cp:revision>
  <dcterms:created xsi:type="dcterms:W3CDTF">2016-05-27T00:36:00Z</dcterms:created>
  <dcterms:modified xsi:type="dcterms:W3CDTF">2016-05-27T07:12:00Z</dcterms:modified>
</cp:coreProperties>
</file>